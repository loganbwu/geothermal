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51EAC" w14:textId="77777777" w:rsidR="008A55B5" w:rsidRDefault="00D8111B">
      <w:pPr>
        <w:pStyle w:val="papertitle"/>
        <w:rPr>
          <w:rFonts w:eastAsia="MS Mincho"/>
        </w:rPr>
      </w:pPr>
      <w:commentRangeStart w:id="0"/>
      <w:r>
        <w:rPr>
          <w:rFonts w:eastAsia="MS Mincho"/>
        </w:rPr>
        <w:t xml:space="preserve">Geothermal </w:t>
      </w:r>
      <w:commentRangeEnd w:id="0"/>
      <w:r w:rsidR="00961C2A">
        <w:rPr>
          <w:rStyle w:val="CommentReference"/>
          <w:bCs w:val="0"/>
          <w:noProof w:val="0"/>
        </w:rPr>
        <w:commentReference w:id="0"/>
      </w:r>
      <w:commentRangeStart w:id="1"/>
      <w:r>
        <w:rPr>
          <w:rFonts w:eastAsia="MS Mincho"/>
        </w:rPr>
        <w:t xml:space="preserve">Strategy </w:t>
      </w:r>
      <w:commentRangeEnd w:id="1"/>
      <w:r w:rsidR="00973FAF">
        <w:rPr>
          <w:rStyle w:val="CommentReference"/>
          <w:bCs w:val="0"/>
          <w:noProof w:val="0"/>
        </w:rPr>
        <w:commentReference w:id="1"/>
      </w:r>
      <w:r>
        <w:rPr>
          <w:rFonts w:eastAsia="MS Mincho"/>
        </w:rPr>
        <w:t>Optimisation: A Summary</w:t>
      </w:r>
    </w:p>
    <w:p w14:paraId="1EF68CC5" w14:textId="2F10C29E" w:rsidR="008A55B5" w:rsidRDefault="00250673">
      <w:pPr>
        <w:pStyle w:val="papersubtitle"/>
        <w:rPr>
          <w:rFonts w:eastAsia="MS Mincho"/>
        </w:rPr>
      </w:pPr>
      <w:r>
        <w:rPr>
          <w:rFonts w:eastAsia="MS Mincho"/>
        </w:rPr>
        <w:t>ENGSCI 70</w:t>
      </w:r>
      <w:r w:rsidR="00D5210B">
        <w:rPr>
          <w:rFonts w:eastAsia="MS Mincho"/>
        </w:rPr>
        <w:t>0 Preliminary Literature Review</w:t>
      </w:r>
      <w:r w:rsidR="007666EF">
        <w:rPr>
          <w:rFonts w:eastAsia="MS Mincho"/>
        </w:rPr>
        <w:t xml:space="preserve"> and Statement of Research Intent</w:t>
      </w:r>
    </w:p>
    <w:p w14:paraId="738324B3" w14:textId="77777777" w:rsidR="008A55B5" w:rsidRDefault="008A55B5">
      <w:pPr>
        <w:rPr>
          <w:rFonts w:eastAsia="MS Mincho"/>
        </w:rPr>
      </w:pPr>
    </w:p>
    <w:p w14:paraId="0923DDA4"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FAA4BC" w14:textId="77777777" w:rsidR="008A55B5" w:rsidRDefault="00D8111B">
      <w:pPr>
        <w:pStyle w:val="Author"/>
        <w:rPr>
          <w:rFonts w:eastAsia="MS Mincho"/>
        </w:rPr>
      </w:pPr>
      <w:r>
        <w:rPr>
          <w:rFonts w:eastAsia="MS Mincho"/>
        </w:rPr>
        <w:t>Logan Wu</w:t>
      </w:r>
    </w:p>
    <w:p w14:paraId="0D8E9711" w14:textId="77777777" w:rsidR="008A55B5" w:rsidRDefault="00D8111B">
      <w:pPr>
        <w:pStyle w:val="Affiliation"/>
        <w:rPr>
          <w:rFonts w:eastAsia="MS Mincho"/>
        </w:rPr>
      </w:pPr>
      <w:r>
        <w:rPr>
          <w:rFonts w:eastAsia="MS Mincho"/>
        </w:rPr>
        <w:t>Department of Engineering Science</w:t>
      </w:r>
    </w:p>
    <w:p w14:paraId="324627B1" w14:textId="77777777" w:rsidR="008A55B5" w:rsidRDefault="00D8111B">
      <w:pPr>
        <w:pStyle w:val="Affiliation"/>
        <w:rPr>
          <w:rFonts w:eastAsia="MS Mincho"/>
        </w:rPr>
      </w:pPr>
      <w:r>
        <w:rPr>
          <w:rFonts w:eastAsia="MS Mincho"/>
        </w:rPr>
        <w:t>The University of Auckland</w:t>
      </w:r>
    </w:p>
    <w:p w14:paraId="486D73D6" w14:textId="77777777" w:rsidR="008A55B5" w:rsidRDefault="00D8111B">
      <w:pPr>
        <w:pStyle w:val="Affiliation"/>
        <w:rPr>
          <w:rFonts w:eastAsia="MS Mincho"/>
        </w:rPr>
      </w:pPr>
      <w:r>
        <w:rPr>
          <w:rFonts w:eastAsia="MS Mincho"/>
        </w:rPr>
        <w:t>Auckland, New Zealand</w:t>
      </w:r>
    </w:p>
    <w:p w14:paraId="2A01BDF9" w14:textId="77777777" w:rsidR="008A55B5" w:rsidRDefault="008A55B5">
      <w:pPr>
        <w:pStyle w:val="Affiliation"/>
        <w:rPr>
          <w:rFonts w:eastAsia="MS Mincho"/>
        </w:rPr>
      </w:pPr>
      <w:r>
        <w:rPr>
          <w:rFonts w:eastAsia="MS Mincho"/>
        </w:rPr>
        <w:t>l</w:t>
      </w:r>
      <w:r w:rsidR="00D8111B">
        <w:rPr>
          <w:rFonts w:eastAsia="MS Mincho"/>
        </w:rPr>
        <w:t>wu308@aucklanduni.ac.nz</w:t>
      </w:r>
    </w:p>
    <w:p w14:paraId="1FE1BC25" w14:textId="77777777" w:rsidR="008A55B5" w:rsidRDefault="008A55B5">
      <w:pPr>
        <w:pStyle w:val="Affiliation"/>
        <w:rPr>
          <w:rFonts w:eastAsia="MS Mincho"/>
        </w:rPr>
      </w:pPr>
    </w:p>
    <w:p w14:paraId="31FBA43E" w14:textId="77777777" w:rsidR="008A55B5" w:rsidRDefault="008A55B5">
      <w:pPr>
        <w:rPr>
          <w:rFonts w:eastAsia="MS Mincho"/>
        </w:rPr>
      </w:pPr>
    </w:p>
    <w:p w14:paraId="1DD8BF5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602C97C" w14:textId="2971720A" w:rsidR="00D205D9" w:rsidRDefault="008A55B5" w:rsidP="005860AD">
      <w:pPr>
        <w:pStyle w:val="Abstract"/>
        <w:rPr>
          <w:rFonts w:eastAsia="MS Mincho"/>
        </w:rPr>
      </w:pPr>
      <w:r w:rsidRPr="005860AD">
        <w:rPr>
          <w:rFonts w:eastAsia="MS Mincho"/>
          <w:i/>
        </w:rPr>
        <w:t>Abstract</w:t>
      </w:r>
      <w:r>
        <w:rPr>
          <w:rFonts w:eastAsia="MS Mincho"/>
        </w:rPr>
        <w:t>—</w:t>
      </w:r>
      <w:r w:rsidR="00D205D9">
        <w:rPr>
          <w:rFonts w:eastAsia="MS Mincho"/>
        </w:rPr>
        <w:t xml:space="preserve">The Wairakei geothermal field is one of the oldest geothermal electricity producers in the world, and it has been instrumental in advancing the utilisation of lower enthalpy fluids. Contact Energy </w:t>
      </w:r>
      <w:ins w:id="2" w:author="David Dempsey" w:date="2018-05-25T09:27:00Z">
        <w:r w:rsidR="00127429">
          <w:rPr>
            <w:rFonts w:eastAsia="MS Mincho"/>
          </w:rPr>
          <w:t xml:space="preserve">Ltd </w:t>
        </w:r>
      </w:ins>
      <w:r w:rsidR="00D205D9">
        <w:rPr>
          <w:rFonts w:eastAsia="MS Mincho"/>
        </w:rPr>
        <w:t>is the current operator, and they wish to find ways to increase the productivity of their assets and staff.</w:t>
      </w:r>
    </w:p>
    <w:p w14:paraId="1F30ED6F" w14:textId="3CB6C70C" w:rsidR="008A55B5" w:rsidRDefault="00D205D9">
      <w:pPr>
        <w:pStyle w:val="Abstract"/>
        <w:rPr>
          <w:rFonts w:eastAsia="MS Mincho"/>
        </w:rPr>
      </w:pPr>
      <w:r>
        <w:rPr>
          <w:rFonts w:eastAsia="MS Mincho"/>
        </w:rPr>
        <w:t xml:space="preserve">The optimisation of geothermal well operation is not well-studied; it is often done on a case-by-case basis for each </w:t>
      </w:r>
      <w:del w:id="3" w:author="David Dempsey" w:date="2018-05-25T09:28:00Z">
        <w:r w:rsidDel="00127429">
          <w:rPr>
            <w:rFonts w:eastAsia="MS Mincho"/>
          </w:rPr>
          <w:delText>network</w:delText>
        </w:r>
      </w:del>
      <w:ins w:id="4" w:author="David Dempsey" w:date="2018-05-25T09:28:00Z">
        <w:r w:rsidR="00127429">
          <w:rPr>
            <w:rFonts w:eastAsia="MS Mincho"/>
          </w:rPr>
          <w:t>steamfield</w:t>
        </w:r>
      </w:ins>
      <w:r>
        <w:rPr>
          <w:rFonts w:eastAsia="MS Mincho"/>
        </w:rPr>
        <w:t xml:space="preserve">. However, there are many advanced techniques such as non-linear analysis, mixed-integer programming and Bayesian inference that </w:t>
      </w:r>
      <w:commentRangeStart w:id="5"/>
      <w:r>
        <w:rPr>
          <w:rFonts w:eastAsia="MS Mincho"/>
        </w:rPr>
        <w:t>are not being applied by Contact</w:t>
      </w:r>
      <w:commentRangeEnd w:id="5"/>
      <w:r w:rsidR="00127429">
        <w:rPr>
          <w:rStyle w:val="CommentReference"/>
          <w:b w:val="0"/>
          <w:bCs w:val="0"/>
        </w:rPr>
        <w:commentReference w:id="5"/>
      </w:r>
      <w:r>
        <w:rPr>
          <w:rFonts w:eastAsia="MS Mincho"/>
        </w:rPr>
        <w:t xml:space="preserve">. This document contains a review of previous research in these techniques applied to different fields, and proposes future research to </w:t>
      </w:r>
      <w:commentRangeStart w:id="6"/>
      <w:r>
        <w:rPr>
          <w:rFonts w:eastAsia="MS Mincho"/>
        </w:rPr>
        <w:t>synthesise an adaptation</w:t>
      </w:r>
      <w:commentRangeEnd w:id="6"/>
      <w:r w:rsidR="00127429">
        <w:rPr>
          <w:rStyle w:val="CommentReference"/>
          <w:b w:val="0"/>
          <w:bCs w:val="0"/>
        </w:rPr>
        <w:commentReference w:id="6"/>
      </w:r>
      <w:r>
        <w:rPr>
          <w:rFonts w:eastAsia="MS Mincho"/>
        </w:rPr>
        <w:t xml:space="preserve"> for the Wairakei network.</w:t>
      </w:r>
    </w:p>
    <w:p w14:paraId="3ED1A046" w14:textId="36F12CDC" w:rsidR="008A55B5" w:rsidRDefault="00D8111B" w:rsidP="00CB1404">
      <w:pPr>
        <w:pStyle w:val="Heading1"/>
      </w:pPr>
      <w:r>
        <w:t>Introduction</w:t>
      </w:r>
    </w:p>
    <w:p w14:paraId="6D899891" w14:textId="0395DFE1" w:rsidR="00605778" w:rsidRDefault="00D8111B" w:rsidP="003B78DA">
      <w:pPr>
        <w:pStyle w:val="BodyText"/>
      </w:pPr>
      <w:r>
        <w:t>Geothermal power is a hallmark of New Zealand renewable generation alongside hydro and wind.</w:t>
      </w:r>
      <w:r w:rsidR="00024262">
        <w:t xml:space="preserve">  It makes up 13% of the nation’s electricity supply, with the first generator being commissioned in Wairakei in 1958.</w:t>
      </w:r>
      <w:r w:rsidR="00750F6D">
        <w:t xml:space="preserve"> Although New Zealand is not the world’s largest geothermal producer, it is unique in </w:t>
      </w:r>
      <w:r w:rsidR="00D5210B">
        <w:t xml:space="preserve">that </w:t>
      </w:r>
      <w:r w:rsidR="002F2BA3">
        <w:t>Wairakei is liquid-dominated, and</w:t>
      </w:r>
      <w:r w:rsidR="00D5210B">
        <w:t xml:space="preserve"> </w:t>
      </w:r>
      <w:r w:rsidR="00E83424">
        <w:t xml:space="preserve">most of the geothermal production is </w:t>
      </w:r>
      <w:r w:rsidR="0075061F">
        <w:t>two-phase flow or ‘wet’ steam</w:t>
      </w:r>
      <w:r w:rsidR="008711E9">
        <w:t>, which must be filtered</w:t>
      </w:r>
      <w:r w:rsidR="0075061F">
        <w:t xml:space="preserve"> </w:t>
      </w:r>
      <w:r w:rsidR="008711E9">
        <w:t>to avoid damaging the turbines. This contrasts with the ‘</w:t>
      </w:r>
      <w:r w:rsidR="0075061F">
        <w:t>dry’ steam in places such as Italy,</w:t>
      </w:r>
      <w:r w:rsidR="00C4071C">
        <w:t xml:space="preserve"> which contains no water and </w:t>
      </w:r>
      <w:r w:rsidR="008711E9">
        <w:t>is easier to handle</w:t>
      </w:r>
      <w:sdt>
        <w:sdtPr>
          <w:id w:val="1037474271"/>
          <w:citation/>
        </w:sdtPr>
        <w:sdtEndPr/>
        <w:sdtContent>
          <w:r w:rsidR="006E1102">
            <w:fldChar w:fldCharType="begin"/>
          </w:r>
          <w:r w:rsidR="006E1102">
            <w:instrText xml:space="preserve"> CITATION NZG18 \l 1033 </w:instrText>
          </w:r>
          <w:r w:rsidR="006E1102">
            <w:fldChar w:fldCharType="separate"/>
          </w:r>
          <w:r w:rsidR="006F2A8A">
            <w:rPr>
              <w:noProof/>
            </w:rPr>
            <w:t xml:space="preserve"> </w:t>
          </w:r>
          <w:r w:rsidR="006F2A8A" w:rsidRPr="006F2A8A">
            <w:rPr>
              <w:noProof/>
            </w:rPr>
            <w:t>[1]</w:t>
          </w:r>
          <w:r w:rsidR="006E1102">
            <w:fldChar w:fldCharType="end"/>
          </w:r>
        </w:sdtContent>
      </w:sdt>
      <w:r w:rsidR="006E1102">
        <w:t>.</w:t>
      </w:r>
    </w:p>
    <w:p w14:paraId="14669F2D" w14:textId="3C560021" w:rsidR="003B78DA" w:rsidRDefault="003B78DA" w:rsidP="00605778">
      <w:pPr>
        <w:pStyle w:val="BodyText"/>
      </w:pPr>
      <w:commentRangeStart w:id="7"/>
      <w:r>
        <w:t xml:space="preserve">This </w:t>
      </w:r>
      <w:del w:id="8" w:author="David Dempsey" w:date="2018-05-25T09:29:00Z">
        <w:r w:rsidDel="00127429">
          <w:delText xml:space="preserve">literature </w:delText>
        </w:r>
      </w:del>
      <w:r>
        <w:t xml:space="preserve">review will </w:t>
      </w:r>
      <w:r w:rsidR="00253047">
        <w:t xml:space="preserve">begin with the current and historical physical state of the Wairakei geothermal field, along with some of the </w:t>
      </w:r>
      <w:del w:id="9" w:author="David Dempsey" w:date="2018-05-25T09:29:00Z">
        <w:r w:rsidR="00253047" w:rsidDel="00127429">
          <w:delText xml:space="preserve">procedures </w:delText>
        </w:r>
      </w:del>
      <w:ins w:id="10" w:author="David Dempsey" w:date="2018-05-25T09:29:00Z">
        <w:r w:rsidR="00127429">
          <w:t xml:space="preserve">processes </w:t>
        </w:r>
      </w:ins>
      <w:r w:rsidR="00253047">
        <w:t xml:space="preserve">used by the current operators, Contact Energy. A </w:t>
      </w:r>
      <w:r w:rsidR="00F029B2">
        <w:t>summary of literature surrounding operational management of geothermal power plants will follow, along with areas of potential research.</w:t>
      </w:r>
      <w:commentRangeEnd w:id="7"/>
      <w:r w:rsidR="00127429">
        <w:rPr>
          <w:rStyle w:val="CommentReference"/>
          <w:rFonts w:eastAsia="Times New Roman"/>
          <w:spacing w:val="0"/>
          <w14:ligatures w14:val="none"/>
        </w:rPr>
        <w:commentReference w:id="7"/>
      </w:r>
    </w:p>
    <w:p w14:paraId="59605093" w14:textId="0F94E2B8" w:rsidR="00455A2A" w:rsidRDefault="00455A2A" w:rsidP="00455A2A">
      <w:pPr>
        <w:pStyle w:val="BodyText"/>
      </w:pPr>
      <w:r>
        <w:t xml:space="preserve">The scope of this review is the modelling of the surface network from the wellhead to the generator. This means we are less interested in effects such as subsidence, loss of pressure </w:t>
      </w:r>
      <w:del w:id="11" w:author="David Dempsey" w:date="2018-05-25T09:31:00Z">
        <w:r w:rsidDel="00127429">
          <w:delText xml:space="preserve">drawdown </w:delText>
        </w:r>
      </w:del>
      <w:r>
        <w:t>and the possible reoccurrence of injected fluid at production wells, which are typically simulated with subsurface modelling.</w:t>
      </w:r>
    </w:p>
    <w:p w14:paraId="15988397" w14:textId="308E6BBC" w:rsidR="003B78DA" w:rsidRDefault="00253047" w:rsidP="003B78DA">
      <w:pPr>
        <w:pStyle w:val="Heading1"/>
      </w:pPr>
      <w:r>
        <w:t xml:space="preserve">Objectives </w:t>
      </w:r>
      <w:r w:rsidR="003B78DA">
        <w:t>of the Wairakei Geothermal Field</w:t>
      </w:r>
    </w:p>
    <w:p w14:paraId="7A3DFD50" w14:textId="03BE11F0" w:rsidR="006E1102" w:rsidRDefault="006E1102" w:rsidP="00605778">
      <w:pPr>
        <w:pStyle w:val="BodyText"/>
      </w:pPr>
      <w:r>
        <w:t xml:space="preserve">Currently, the Wairakei </w:t>
      </w:r>
      <w:r w:rsidR="00765DC5">
        <w:t>geothermal field</w:t>
      </w:r>
      <w:r w:rsidR="00AF0C27">
        <w:t xml:space="preserve"> has over 200 wells drilled</w:t>
      </w:r>
      <w:sdt>
        <w:sdtPr>
          <w:id w:val="1292712029"/>
          <w:citation/>
        </w:sdtPr>
        <w:sdtEndPr/>
        <w:sdtContent>
          <w:r w:rsidR="00E97BE8">
            <w:fldChar w:fldCharType="begin"/>
          </w:r>
          <w:r w:rsidR="009B2775">
            <w:instrText xml:space="preserve">CITATION Pau09 \l 1033 </w:instrText>
          </w:r>
          <w:r w:rsidR="00E97BE8">
            <w:fldChar w:fldCharType="separate"/>
          </w:r>
          <w:r w:rsidR="006F2A8A">
            <w:rPr>
              <w:noProof/>
            </w:rPr>
            <w:t xml:space="preserve"> </w:t>
          </w:r>
          <w:r w:rsidR="006F2A8A" w:rsidRPr="006F2A8A">
            <w:rPr>
              <w:noProof/>
            </w:rPr>
            <w:t>[2]</w:t>
          </w:r>
          <w:r w:rsidR="00E97BE8">
            <w:fldChar w:fldCharType="end"/>
          </w:r>
        </w:sdtContent>
      </w:sdt>
      <w:r w:rsidR="009A227B">
        <w:t>.</w:t>
      </w:r>
      <w:r w:rsidR="00AF0C27">
        <w:t xml:space="preserve"> While many are retired</w:t>
      </w:r>
      <w:r w:rsidR="009A227B">
        <w:t xml:space="preserve">, the wells in operation must be managed to </w:t>
      </w:r>
      <w:commentRangeStart w:id="12"/>
      <w:r w:rsidR="009A227B">
        <w:t xml:space="preserve">firstly </w:t>
      </w:r>
      <w:commentRangeEnd w:id="12"/>
      <w:r w:rsidR="00127429">
        <w:rPr>
          <w:rStyle w:val="CommentReference"/>
          <w:rFonts w:eastAsia="Times New Roman"/>
          <w:spacing w:val="0"/>
          <w14:ligatures w14:val="none"/>
        </w:rPr>
        <w:commentReference w:id="12"/>
      </w:r>
      <w:r w:rsidR="009A227B">
        <w:t xml:space="preserve">be sustainable and maintained in </w:t>
      </w:r>
      <w:r w:rsidR="009A227B">
        <w:t>operational order, and secondly support a baseload New Zealand power generation.</w:t>
      </w:r>
    </w:p>
    <w:p w14:paraId="21F30494" w14:textId="3C68EC4F" w:rsidR="0071043F" w:rsidRDefault="0071043F" w:rsidP="00605778">
      <w:pPr>
        <w:pStyle w:val="BodyText"/>
      </w:pPr>
      <w:r>
        <w:t xml:space="preserve">Our understanding is that there is currently no automatic </w:t>
      </w:r>
      <w:commentRangeStart w:id="13"/>
      <w:r>
        <w:t>decision-making process in place</w:t>
      </w:r>
      <w:commentRangeEnd w:id="13"/>
      <w:r w:rsidR="00127429">
        <w:rPr>
          <w:rStyle w:val="CommentReference"/>
          <w:rFonts w:eastAsia="Times New Roman"/>
          <w:spacing w:val="0"/>
          <w14:ligatures w14:val="none"/>
        </w:rPr>
        <w:commentReference w:id="13"/>
      </w:r>
      <w:r>
        <w:t xml:space="preserve">. While </w:t>
      </w:r>
      <w:commentRangeStart w:id="14"/>
      <w:r>
        <w:t xml:space="preserve">they </w:t>
      </w:r>
      <w:commentRangeEnd w:id="14"/>
      <w:r w:rsidR="00127429">
        <w:rPr>
          <w:rStyle w:val="CommentReference"/>
          <w:rFonts w:eastAsia="Times New Roman"/>
          <w:spacing w:val="0"/>
          <w14:ligatures w14:val="none"/>
        </w:rPr>
        <w:commentReference w:id="14"/>
      </w:r>
      <w:r>
        <w:t>have tools to store, analyse and present data, these do not make recommendations and all operational decisions are made by experienced staff (e.g. whether to perform a workover) or by precedent (e.g. the highest enthalpy wells in decreasing order are directed to Te Mihi, while lower enthalpy wells are directed to Wairakei).</w:t>
      </w:r>
    </w:p>
    <w:p w14:paraId="69EB48CF" w14:textId="0E1CFCC6" w:rsidR="006E56F6" w:rsidRDefault="00F029B2" w:rsidP="006E56F6">
      <w:pPr>
        <w:pStyle w:val="Heading2"/>
      </w:pPr>
      <w:r>
        <w:t xml:space="preserve">Long-Term </w:t>
      </w:r>
      <w:r w:rsidR="006E56F6">
        <w:t>Sustainability</w:t>
      </w:r>
    </w:p>
    <w:p w14:paraId="1558E8AA" w14:textId="36513B72" w:rsidR="009A227B" w:rsidRDefault="009A227B" w:rsidP="00605778">
      <w:pPr>
        <w:pStyle w:val="BodyText"/>
      </w:pPr>
      <w:r>
        <w:t xml:space="preserve">The significance of sustainability </w:t>
      </w:r>
      <w:r w:rsidR="009471D2">
        <w:t>is demonstrated by a period in 1960-1970 when temperature and pressure declined rapidly</w:t>
      </w:r>
      <w:r w:rsidR="00156444">
        <w:t>, affecting the production of some wells.</w:t>
      </w:r>
      <w:r w:rsidR="002640EB">
        <w:t xml:space="preserve"> The environmental impact of discharge was also not taken into account at commission, with 4500 t/h discharged into the Waikato River until 1997. Re-injection of fluids must be done carefully with regard to its effect on the pressure of the reservoir and potential suppression of hot fluids by cooler, re-injected fluid. Many of the limitations regarding </w:t>
      </w:r>
      <w:r w:rsidR="00F029B2">
        <w:t xml:space="preserve">environmental </w:t>
      </w:r>
      <w:r w:rsidR="002640EB">
        <w:t>sustainability can be quantified by resource consents held by Contact, the geothermal field's current operator</w:t>
      </w:r>
      <w:del w:id="15" w:author="David Dempsey" w:date="2018-05-25T09:33:00Z">
        <w:r w:rsidR="002640EB" w:rsidDel="00127429">
          <w:delText>; t</w:delText>
        </w:r>
      </w:del>
      <w:ins w:id="16" w:author="David Dempsey" w:date="2018-05-25T09:33:00Z">
        <w:r w:rsidR="00127429">
          <w:t>. T</w:t>
        </w:r>
      </w:ins>
      <w:r w:rsidR="002640EB">
        <w:t xml:space="preserve">hese will </w:t>
      </w:r>
      <w:del w:id="17" w:author="David Dempsey" w:date="2018-05-25T09:33:00Z">
        <w:r w:rsidR="002640EB" w:rsidDel="00127429">
          <w:delText xml:space="preserve">make up the </w:delText>
        </w:r>
      </w:del>
      <w:ins w:id="18" w:author="David Dempsey" w:date="2018-05-25T09:33:00Z">
        <w:r w:rsidR="00127429">
          <w:t xml:space="preserve">impose </w:t>
        </w:r>
      </w:ins>
      <w:r w:rsidR="002640EB">
        <w:t>environmental constr</w:t>
      </w:r>
      <w:r w:rsidR="00F029B2">
        <w:t>aints in any potential research</w:t>
      </w:r>
      <w:ins w:id="19" w:author="Cameron Walker" w:date="2018-05-28T12:03:00Z">
        <w:r w:rsidR="00AF11D6">
          <w:t>, in relation to</w:t>
        </w:r>
      </w:ins>
      <w:r w:rsidR="00F029B2">
        <w:t>:</w:t>
      </w:r>
    </w:p>
    <w:p w14:paraId="56CB50E7" w14:textId="759AA98A" w:rsidR="00F029B2" w:rsidRDefault="00F029B2" w:rsidP="00F029B2">
      <w:pPr>
        <w:pStyle w:val="BodyText"/>
        <w:numPr>
          <w:ilvl w:val="0"/>
          <w:numId w:val="25"/>
        </w:numPr>
      </w:pPr>
      <w:r>
        <w:t>River discharge (</w:t>
      </w:r>
      <w:r w:rsidR="008866C8">
        <w:t xml:space="preserve">e.g. </w:t>
      </w:r>
      <w:r>
        <w:t xml:space="preserve">temperature, </w:t>
      </w:r>
      <w:r w:rsidR="008866C8">
        <w:t>mass, arsenic, hydrogen sulphide</w:t>
      </w:r>
      <w:r>
        <w:t>)</w:t>
      </w:r>
      <w:sdt>
        <w:sdtPr>
          <w:id w:val="830644566"/>
          <w:citation/>
        </w:sdtPr>
        <w:sdtEndPr/>
        <w:sdtContent>
          <w:r w:rsidR="009B6396">
            <w:fldChar w:fldCharType="begin"/>
          </w:r>
          <w:r w:rsidR="009B6396">
            <w:instrText xml:space="preserve"> CITATION Wym14 \l 1033 </w:instrText>
          </w:r>
          <w:r w:rsidR="009B6396">
            <w:fldChar w:fldCharType="separate"/>
          </w:r>
          <w:r w:rsidR="006F2A8A">
            <w:rPr>
              <w:noProof/>
            </w:rPr>
            <w:t xml:space="preserve"> </w:t>
          </w:r>
          <w:r w:rsidR="006F2A8A" w:rsidRPr="006F2A8A">
            <w:rPr>
              <w:noProof/>
            </w:rPr>
            <w:t>[3]</w:t>
          </w:r>
          <w:r w:rsidR="009B6396">
            <w:fldChar w:fldCharType="end"/>
          </w:r>
        </w:sdtContent>
      </w:sdt>
      <w:r w:rsidR="00D82FCD">
        <w:t>,</w:t>
      </w:r>
    </w:p>
    <w:p w14:paraId="432F1D88" w14:textId="0774E41C" w:rsidR="00F029B2" w:rsidRDefault="00F029B2" w:rsidP="00F029B2">
      <w:pPr>
        <w:pStyle w:val="BodyText"/>
        <w:numPr>
          <w:ilvl w:val="0"/>
          <w:numId w:val="25"/>
        </w:numPr>
      </w:pPr>
      <w:r>
        <w:t>Long-term pressure drawdown in the reservoir with</w:t>
      </w:r>
      <w:r w:rsidR="00692EAB">
        <w:t>:</w:t>
      </w:r>
    </w:p>
    <w:p w14:paraId="79F88C34" w14:textId="54154153" w:rsidR="00F029B2" w:rsidRDefault="00F029B2" w:rsidP="00F029B2">
      <w:pPr>
        <w:pStyle w:val="BodyText"/>
        <w:numPr>
          <w:ilvl w:val="1"/>
          <w:numId w:val="25"/>
        </w:numPr>
      </w:pPr>
      <w:r>
        <w:t xml:space="preserve">Daily </w:t>
      </w:r>
      <w:r w:rsidR="00143CDB">
        <w:t xml:space="preserve">mass </w:t>
      </w:r>
      <w:r w:rsidR="00D4597A">
        <w:t>up</w:t>
      </w:r>
      <w:r w:rsidR="00143CDB">
        <w:t>take</w:t>
      </w:r>
      <w:r w:rsidR="00780E7E">
        <w:t xml:space="preserve"> (280</w:t>
      </w:r>
      <w:r w:rsidR="002E6D43">
        <w:t xml:space="preserve"> kt/d)</w:t>
      </w:r>
      <w:r w:rsidR="00D82FCD">
        <w:t>,</w:t>
      </w:r>
    </w:p>
    <w:p w14:paraId="524D70A2" w14:textId="6A6F9638" w:rsidR="00143CDB" w:rsidRDefault="00143CDB" w:rsidP="00F029B2">
      <w:pPr>
        <w:pStyle w:val="BodyText"/>
        <w:numPr>
          <w:ilvl w:val="1"/>
          <w:numId w:val="25"/>
        </w:numPr>
      </w:pPr>
      <w:r>
        <w:t>Average mass take over three months</w:t>
      </w:r>
      <w:r w:rsidR="00780E7E">
        <w:t xml:space="preserve"> (245 kt/d</w:t>
      </w:r>
      <w:sdt>
        <w:sdtPr>
          <w:id w:val="901489337"/>
          <w:citation/>
        </w:sdtPr>
        <w:sdtEndPr/>
        <w:sdtContent>
          <w:r w:rsidR="00780E7E">
            <w:fldChar w:fldCharType="begin"/>
          </w:r>
          <w:r w:rsidR="00780E7E">
            <w:instrText xml:space="preserve"> CITATION Wai04 \l 1033 </w:instrText>
          </w:r>
          <w:r w:rsidR="00780E7E">
            <w:fldChar w:fldCharType="separate"/>
          </w:r>
          <w:r w:rsidR="006F2A8A">
            <w:rPr>
              <w:noProof/>
            </w:rPr>
            <w:t xml:space="preserve"> </w:t>
          </w:r>
          <w:r w:rsidR="006F2A8A" w:rsidRPr="006F2A8A">
            <w:rPr>
              <w:noProof/>
            </w:rPr>
            <w:t>[4]</w:t>
          </w:r>
          <w:r w:rsidR="00780E7E">
            <w:fldChar w:fldCharType="end"/>
          </w:r>
        </w:sdtContent>
      </w:sdt>
      <w:r w:rsidR="00780E7E">
        <w:t>)</w:t>
      </w:r>
      <w:r w:rsidR="00D82FCD">
        <w:t>,</w:t>
      </w:r>
    </w:p>
    <w:p w14:paraId="5ACBA540" w14:textId="4EB2DCA6" w:rsidR="00143CDB" w:rsidRDefault="00143CDB" w:rsidP="00F029B2">
      <w:pPr>
        <w:pStyle w:val="BodyText"/>
        <w:numPr>
          <w:ilvl w:val="1"/>
          <w:numId w:val="25"/>
        </w:numPr>
      </w:pPr>
      <w:r>
        <w:t>Proposed to replace three-month limit with an annual limit</w:t>
      </w:r>
      <w:r w:rsidR="00D82FCD">
        <w:t>,</w:t>
      </w:r>
    </w:p>
    <w:p w14:paraId="43B30DF1" w14:textId="210F86FE" w:rsidR="006005D4" w:rsidRDefault="006005D4" w:rsidP="006005D4">
      <w:pPr>
        <w:pStyle w:val="BodyText"/>
        <w:numPr>
          <w:ilvl w:val="0"/>
          <w:numId w:val="25"/>
        </w:numPr>
      </w:pPr>
      <w:r>
        <w:t>Subsidence in the Taupo region as a result of pressure loss</w:t>
      </w:r>
      <w:sdt>
        <w:sdtPr>
          <w:id w:val="480962435"/>
          <w:citation/>
        </w:sdtPr>
        <w:sdtEndPr/>
        <w:sdtContent>
          <w:r w:rsidR="00A20C43">
            <w:fldChar w:fldCharType="begin"/>
          </w:r>
          <w:r w:rsidR="00A20C43">
            <w:instrText xml:space="preserve"> CITATION Wai04 \l 1033 </w:instrText>
          </w:r>
          <w:r w:rsidR="00A20C43">
            <w:fldChar w:fldCharType="separate"/>
          </w:r>
          <w:r w:rsidR="006F2A8A">
            <w:rPr>
              <w:noProof/>
            </w:rPr>
            <w:t xml:space="preserve"> </w:t>
          </w:r>
          <w:r w:rsidR="006F2A8A" w:rsidRPr="006F2A8A">
            <w:rPr>
              <w:noProof/>
            </w:rPr>
            <w:t>[4]</w:t>
          </w:r>
          <w:r w:rsidR="00A20C43">
            <w:fldChar w:fldCharType="end"/>
          </w:r>
        </w:sdtContent>
      </w:sdt>
      <w:r w:rsidR="00A20C43">
        <w:t>.</w:t>
      </w:r>
    </w:p>
    <w:p w14:paraId="4335A7E2" w14:textId="0919F094" w:rsidR="006E56F6" w:rsidRDefault="00F029B2" w:rsidP="006E56F6">
      <w:pPr>
        <w:pStyle w:val="Heading2"/>
      </w:pPr>
      <w:r>
        <w:t xml:space="preserve">Short-term </w:t>
      </w:r>
      <w:r w:rsidR="006E56F6">
        <w:t>Power Generation</w:t>
      </w:r>
    </w:p>
    <w:p w14:paraId="65E27170" w14:textId="55919370" w:rsidR="002640EB" w:rsidRDefault="002640EB" w:rsidP="00605778">
      <w:pPr>
        <w:pStyle w:val="BodyText"/>
      </w:pPr>
      <w:r>
        <w:t>The primary purpose of the Wairakei geothermal field is to produce renewable energy</w:t>
      </w:r>
      <w:ins w:id="20" w:author="Cameron Walker" w:date="2018-05-28T12:05:00Z">
        <w:r w:rsidR="008A79F3">
          <w:t>.</w:t>
        </w:r>
      </w:ins>
      <w:r>
        <w:t xml:space="preserve"> </w:t>
      </w:r>
      <w:del w:id="21" w:author="Cameron Walker" w:date="2018-05-28T12:05:00Z">
        <w:r w:rsidDel="008A79F3">
          <w:delText>– a</w:delText>
        </w:r>
      </w:del>
      <w:ins w:id="22" w:author="Cameron Walker" w:date="2018-05-28T12:05:00Z">
        <w:r w:rsidR="008A79F3">
          <w:t>A</w:t>
        </w:r>
      </w:ins>
      <w:r>
        <w:t xml:space="preserve">lthough the field is known to recharge over time, balancing continued production in the future </w:t>
      </w:r>
      <w:r>
        <w:lastRenderedPageBreak/>
        <w:t>with satisfying current New Zealand energy needs and operating profits is a difficult challenge</w:t>
      </w:r>
      <w:r w:rsidR="00172032">
        <w:t xml:space="preserve"> because the recharge rate is generally slow</w:t>
      </w:r>
      <w:r>
        <w:t>.</w:t>
      </w:r>
      <w:r w:rsidR="00F029B2">
        <w:t xml:space="preserve"> The resource consents held by Contact also include measures to maximise long-term power generation. Factors that have been taken into account in</w:t>
      </w:r>
      <w:del w:id="23" w:author="David Dempsey" w:date="2018-05-25T09:34:00Z">
        <w:r w:rsidR="00F029B2" w:rsidDel="00127429">
          <w:delText>to</w:delText>
        </w:r>
      </w:del>
      <w:r w:rsidR="00F029B2">
        <w:t xml:space="preserve"> the past include (but are not limited to):</w:t>
      </w:r>
    </w:p>
    <w:p w14:paraId="27413DA9" w14:textId="48BCEDDB" w:rsidR="00F029B2" w:rsidRDefault="00A20C43" w:rsidP="00F029B2">
      <w:pPr>
        <w:pStyle w:val="BodyText"/>
        <w:numPr>
          <w:ilvl w:val="0"/>
          <w:numId w:val="24"/>
        </w:numPr>
      </w:pPr>
      <w:commentRangeStart w:id="24"/>
      <w:r>
        <w:t xml:space="preserve">Providing </w:t>
      </w:r>
      <w:commentRangeEnd w:id="24"/>
      <w:r w:rsidR="00127429">
        <w:rPr>
          <w:rStyle w:val="CommentReference"/>
          <w:rFonts w:eastAsia="Times New Roman"/>
          <w:spacing w:val="0"/>
          <w14:ligatures w14:val="none"/>
        </w:rPr>
        <w:commentReference w:id="24"/>
      </w:r>
      <w:r>
        <w:t>base-load power generation</w:t>
      </w:r>
      <w:del w:id="25" w:author="David Dempsey" w:date="2018-05-25T09:36:00Z">
        <w:r w:rsidR="00D82FCD" w:rsidDel="00127429">
          <w:delText>,</w:delText>
        </w:r>
      </w:del>
      <w:ins w:id="26" w:author="David Dempsey" w:date="2018-05-25T09:36:00Z">
        <w:r w:rsidR="00127429">
          <w:t>.</w:t>
        </w:r>
      </w:ins>
    </w:p>
    <w:p w14:paraId="295291BC" w14:textId="6ED7D977" w:rsidR="00A20C43" w:rsidRDefault="00A20C43" w:rsidP="00F029B2">
      <w:pPr>
        <w:pStyle w:val="BodyText"/>
        <w:numPr>
          <w:ilvl w:val="0"/>
          <w:numId w:val="24"/>
        </w:numPr>
      </w:pPr>
      <w:r>
        <w:t>Scaling and work-overs of wells</w:t>
      </w:r>
      <w:del w:id="27" w:author="David Dempsey" w:date="2018-05-25T09:36:00Z">
        <w:r w:rsidR="00D82FCD" w:rsidDel="00127429">
          <w:delText>,</w:delText>
        </w:r>
      </w:del>
      <w:ins w:id="28" w:author="David Dempsey" w:date="2018-05-25T09:36:00Z">
        <w:r w:rsidR="00127429">
          <w:t>.</w:t>
        </w:r>
      </w:ins>
    </w:p>
    <w:p w14:paraId="5FADA965" w14:textId="68C8DBD3" w:rsidR="00A20C43" w:rsidRDefault="00222D5E" w:rsidP="00F029B2">
      <w:pPr>
        <w:pStyle w:val="BodyText"/>
        <w:numPr>
          <w:ilvl w:val="0"/>
          <w:numId w:val="24"/>
        </w:numPr>
      </w:pPr>
      <w:r>
        <w:t>Operating</w:t>
      </w:r>
      <w:r w:rsidR="00696193">
        <w:t xml:space="preserve"> </w:t>
      </w:r>
      <w:r>
        <w:t>conditions</w:t>
      </w:r>
      <w:r w:rsidR="00696193">
        <w:t xml:space="preserve"> of wells</w:t>
      </w:r>
      <w:r w:rsidR="000A5A79">
        <w:t xml:space="preserve"> and separators</w:t>
      </w:r>
      <w:r>
        <w:t>, e.g. enthalpy</w:t>
      </w:r>
      <w:r w:rsidR="000A5A79">
        <w:t xml:space="preserve"> and pressure</w:t>
      </w:r>
      <w:r>
        <w:t xml:space="preserve"> limits</w:t>
      </w:r>
      <w:r w:rsidR="00D82FCD">
        <w:t>,</w:t>
      </w:r>
    </w:p>
    <w:p w14:paraId="166AD446" w14:textId="7CA60F5B" w:rsidR="00222D5E" w:rsidRDefault="00222D5E" w:rsidP="00F029B2">
      <w:pPr>
        <w:pStyle w:val="BodyText"/>
        <w:numPr>
          <w:ilvl w:val="0"/>
          <w:numId w:val="24"/>
        </w:numPr>
      </w:pPr>
      <w:r>
        <w:t>Start-up and shut-down times</w:t>
      </w:r>
      <w:r w:rsidR="00D82FCD">
        <w:t>,</w:t>
      </w:r>
    </w:p>
    <w:p w14:paraId="07BEBE5B" w14:textId="09A810DF" w:rsidR="00222D5E" w:rsidRDefault="000A5A79" w:rsidP="00F029B2">
      <w:pPr>
        <w:pStyle w:val="BodyText"/>
        <w:numPr>
          <w:ilvl w:val="0"/>
          <w:numId w:val="24"/>
        </w:numPr>
      </w:pPr>
      <w:r>
        <w:t>Safety valve pressures</w:t>
      </w:r>
      <w:r w:rsidR="00D82FCD">
        <w:t>.</w:t>
      </w:r>
    </w:p>
    <w:p w14:paraId="39C74626" w14:textId="3F8EA1AA" w:rsidR="000A5A79" w:rsidRDefault="000A5A79" w:rsidP="000A5A79">
      <w:pPr>
        <w:pStyle w:val="Heading1"/>
      </w:pPr>
      <w:r>
        <w:t>Current Research</w:t>
      </w:r>
    </w:p>
    <w:p w14:paraId="6ACFCFAC" w14:textId="72FD0383" w:rsidR="001A51EB" w:rsidRDefault="001E4319" w:rsidP="000A5A79">
      <w:pPr>
        <w:pStyle w:val="BodyText"/>
      </w:pPr>
      <w:r>
        <w:t xml:space="preserve">The operation of wells, whether they be geothermal or petroleum-based in nature, </w:t>
      </w:r>
      <w:del w:id="29" w:author="David Dempsey" w:date="2018-05-25T09:36:00Z">
        <w:r w:rsidDel="00127429">
          <w:delText xml:space="preserve">has </w:delText>
        </w:r>
      </w:del>
      <w:ins w:id="30" w:author="David Dempsey" w:date="2018-05-25T09:36:00Z">
        <w:r w:rsidR="00127429">
          <w:t>is discussed extensively in the</w:t>
        </w:r>
      </w:ins>
      <w:del w:id="31" w:author="David Dempsey" w:date="2018-05-25T09:36:00Z">
        <w:r w:rsidDel="00127429">
          <w:delText>significant</w:delText>
        </w:r>
      </w:del>
      <w:r>
        <w:t xml:space="preserve"> scientific literature</w:t>
      </w:r>
      <w:del w:id="32" w:author="David Dempsey" w:date="2018-05-25T09:36:00Z">
        <w:r w:rsidDel="00127429">
          <w:delText xml:space="preserve"> about it</w:delText>
        </w:r>
      </w:del>
      <w:r>
        <w:t xml:space="preserve">. We are mainly interested in </w:t>
      </w:r>
      <w:r w:rsidR="00953E01">
        <w:t>three</w:t>
      </w:r>
      <w:r>
        <w:t xml:space="preserve"> aspects</w:t>
      </w:r>
      <w:r w:rsidR="005C68A1">
        <w:t xml:space="preserve"> of modelling and simulation</w:t>
      </w:r>
      <w:r>
        <w:t>: short-term prediction of production, methods to optimise a long-term strategy for a set of wells in a reservoir</w:t>
      </w:r>
      <w:r w:rsidR="00953E01">
        <w:t>, and methods to cope with uncertainty in the network</w:t>
      </w:r>
      <w:r>
        <w:t>.</w:t>
      </w:r>
    </w:p>
    <w:p w14:paraId="2917A6C3" w14:textId="579EB294" w:rsidR="005C68A1" w:rsidRDefault="005C68A1" w:rsidP="005C68A1">
      <w:pPr>
        <w:pStyle w:val="Heading2"/>
      </w:pPr>
      <w:r>
        <w:t>Network Modelling Techniques</w:t>
      </w:r>
    </w:p>
    <w:p w14:paraId="1693A0A7" w14:textId="7E35BCB1" w:rsidR="007901D7" w:rsidRDefault="00D4597A" w:rsidP="007901D7">
      <w:pPr>
        <w:pStyle w:val="BodyText"/>
      </w:pPr>
      <w:r>
        <w:rPr>
          <w:noProof/>
          <w:lang w:val="en-NZ" w:eastAsia="en-NZ"/>
        </w:rPr>
        <mc:AlternateContent>
          <mc:Choice Requires="wpg">
            <w:drawing>
              <wp:anchor distT="0" distB="0" distL="114300" distR="114300" simplePos="0" relativeHeight="251660288" behindDoc="0" locked="0" layoutInCell="1" allowOverlap="1" wp14:anchorId="33574D3E" wp14:editId="3192E28D">
                <wp:simplePos x="0" y="0"/>
                <wp:positionH relativeFrom="column">
                  <wp:posOffset>182880</wp:posOffset>
                </wp:positionH>
                <wp:positionV relativeFrom="paragraph">
                  <wp:posOffset>628650</wp:posOffset>
                </wp:positionV>
                <wp:extent cx="2905760" cy="1232535"/>
                <wp:effectExtent l="0" t="0" r="0" b="12065"/>
                <wp:wrapThrough wrapText="bothSides">
                  <wp:wrapPolygon edited="0">
                    <wp:start x="0" y="0"/>
                    <wp:lineTo x="0" y="21366"/>
                    <wp:lineTo x="21336" y="21366"/>
                    <wp:lineTo x="21336"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905760" cy="1232535"/>
                          <a:chOff x="0" y="0"/>
                          <a:chExt cx="2905760" cy="1232665"/>
                        </a:xfrm>
                      </wpg:grpSpPr>
                      <pic:pic xmlns:pic="http://schemas.openxmlformats.org/drawingml/2006/picture">
                        <pic:nvPicPr>
                          <pic:cNvPr id="1" name="Picture 1" descr="wairakei_data/schematic_snippet.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760" cy="914400"/>
                          </a:xfrm>
                          <a:prstGeom prst="rect">
                            <a:avLst/>
                          </a:prstGeom>
                          <a:noFill/>
                          <a:ln>
                            <a:noFill/>
                          </a:ln>
                        </pic:spPr>
                      </pic:pic>
                      <wps:wsp>
                        <wps:cNvPr id="2" name="Text Box 2"/>
                        <wps:cNvSpPr txBox="1"/>
                        <wps:spPr>
                          <a:xfrm>
                            <a:off x="0" y="974220"/>
                            <a:ext cx="2905760" cy="258445"/>
                          </a:xfrm>
                          <a:prstGeom prst="rect">
                            <a:avLst/>
                          </a:prstGeom>
                          <a:solidFill>
                            <a:prstClr val="white"/>
                          </a:solidFill>
                          <a:ln>
                            <a:noFill/>
                          </a:ln>
                          <a:effectLst/>
                        </wps:spPr>
                        <wps:txbx>
                          <w:txbxContent>
                            <w:p w14:paraId="51CABD7B" w14:textId="33F18883" w:rsidR="009B6967" w:rsidRPr="004E6E7D" w:rsidRDefault="009B6967" w:rsidP="00CA59EC">
                              <w:pPr>
                                <w:pStyle w:val="Caption"/>
                                <w:rPr>
                                  <w:rFonts w:eastAsia="MS Mincho"/>
                                  <w:noProof/>
                                  <w:spacing w:val="-1"/>
                                  <w:sz w:val="20"/>
                                  <w:szCs w:val="20"/>
                                </w:rPr>
                              </w:pPr>
                              <w:bookmarkStart w:id="33" w:name="_Ref513657532"/>
                              <w:r>
                                <w:t xml:space="preserve">Figure </w:t>
                              </w:r>
                              <w:fldSimple w:instr=" SEQ Figure \* ARABIC ">
                                <w:r>
                                  <w:rPr>
                                    <w:noProof/>
                                  </w:rPr>
                                  <w:t>1</w:t>
                                </w:r>
                              </w:fldSimple>
                              <w:bookmarkEnd w:id="33"/>
                              <w:r>
                                <w:t>: Snippet of the Wairakei schematic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mo="http://schemas.microsoft.com/office/mac/office/2008/main" xmlns:mv="urn:schemas-microsoft-com:mac:vml">
            <w:pict>
              <v:group w14:anchorId="33574D3E" id="Group 3" o:spid="_x0000_s1026" style="position:absolute;left:0;text-align:left;margin-left:14.4pt;margin-top:49.5pt;width:228.8pt;height:97.05pt;z-index:251660288" coordsize="2905760,12326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airakei_data/schematic_snippet.png" style="position:absolute;width:2905760;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u&#10;A4fAAAAA2gAAAA8AAABkcnMvZG93bnJldi54bWxET0trwkAQvhf6H5Yp9FY3LSVK6ipiKURvPg49&#10;DrtjEs3OhuyaxH/vBgRPw8f3nPlysLXoqPWVYwWfkwQEsXam4kLB8fD3MQPhA7LB2jEpuJGH5eL1&#10;ZY6ZcT3vqNuHQsQQ9hkqKENoMim9Lsmin7iGOHIn11oMEbaFNC32MdzW8itJUmmx4thQYkPrkvRl&#10;f7UKdmGbnv/1+tpvN1Nr89+D/j6dlXp/G1Y/IAIN4Sl+uHMT58P4ynjl4g4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m4Dh8AAAADaAAAADwAAAAAAAAAAAAAAAACcAgAAZHJz&#10;L2Rvd25yZXYueG1sUEsFBgAAAAAEAAQA9wAAAIkDAAAAAA==&#10;">
                  <v:imagedata r:id="rId11" o:title="wairakei_data/schematic_snippet.png"/>
                  <v:path arrowok="t"/>
                </v:shape>
                <v:shapetype id="_x0000_t202" coordsize="21600,21600" o:spt="202" path="m0,0l0,21600,21600,21600,21600,0xe">
                  <v:stroke joinstyle="miter"/>
                  <v:path gradientshapeok="t" o:connecttype="rect"/>
                </v:shapetype>
                <v:shape id="Text Box 2" o:spid="_x0000_s1028" type="#_x0000_t202" style="position:absolute;top:974220;width:290576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51CABD7B" w14:textId="33F18883" w:rsidR="009B6967" w:rsidRPr="004E6E7D" w:rsidRDefault="009B6967" w:rsidP="00CA59EC">
                        <w:pPr>
                          <w:pStyle w:val="Caption"/>
                          <w:rPr>
                            <w:rFonts w:eastAsia="MS Mincho"/>
                            <w:noProof/>
                            <w:spacing w:val="-1"/>
                            <w:sz w:val="20"/>
                            <w:szCs w:val="20"/>
                          </w:rPr>
                        </w:pPr>
                        <w:bookmarkStart w:id="1" w:name="_Ref513657532"/>
                        <w:r>
                          <w:t xml:space="preserve">Figure </w:t>
                        </w:r>
                        <w:fldSimple w:instr=" SEQ Figure \* ARABIC ">
                          <w:r>
                            <w:rPr>
                              <w:noProof/>
                            </w:rPr>
                            <w:t>1</w:t>
                          </w:r>
                        </w:fldSimple>
                        <w:bookmarkEnd w:id="1"/>
                        <w:r>
                          <w:t>: Snippet of the Wairakei schematic representation</w:t>
                        </w:r>
                      </w:p>
                    </w:txbxContent>
                  </v:textbox>
                </v:shape>
                <w10:wrap type="through"/>
              </v:group>
            </w:pict>
          </mc:Fallback>
        </mc:AlternateContent>
      </w:r>
      <w:r w:rsidR="007901D7">
        <w:t>Modelling of the Wairakei field has taken place at the University of Auckland since the 1970s</w:t>
      </w:r>
      <w:r w:rsidR="00FF2B1C">
        <w:t>.</w:t>
      </w:r>
      <w:r w:rsidR="00CA59EC">
        <w:t xml:space="preserve"> However, the majority of this work is focused on flows within the reservoir; models of the pipe network are developed by Contact Energy.</w:t>
      </w:r>
    </w:p>
    <w:p w14:paraId="1A8513B0" w14:textId="745D83D4" w:rsidR="00CA59EC" w:rsidRDefault="00654B30" w:rsidP="00CA59EC">
      <w:pPr>
        <w:pStyle w:val="Heading3"/>
      </w:pPr>
      <w:commentRangeStart w:id="34"/>
      <w:r>
        <w:t xml:space="preserve">Graph </w:t>
      </w:r>
      <w:commentRangeEnd w:id="34"/>
      <w:r w:rsidR="002F1BBB">
        <w:rPr>
          <w:rStyle w:val="CommentReference"/>
          <w:rFonts w:eastAsia="Times New Roman"/>
          <w:i w:val="0"/>
          <w:iCs w:val="0"/>
          <w:noProof w:val="0"/>
        </w:rPr>
        <w:commentReference w:id="34"/>
      </w:r>
      <w:r>
        <w:t>Representation</w:t>
      </w:r>
    </w:p>
    <w:p w14:paraId="28BA29F8" w14:textId="70677F2E" w:rsidR="00654B30" w:rsidRPr="00654B30" w:rsidRDefault="00654B30" w:rsidP="00654B30">
      <w:pPr>
        <w:pStyle w:val="BodyText"/>
      </w:pPr>
      <w:r>
        <w:t xml:space="preserve">The physical structure of the geothermal field can be represented as a </w:t>
      </w:r>
      <w:r w:rsidR="001621B7">
        <w:t xml:space="preserve">directional </w:t>
      </w:r>
      <w:r>
        <w:t>graph</w:t>
      </w:r>
      <w:r w:rsidR="00706A98">
        <w:t xml:space="preserve">, a small portion shown </w:t>
      </w:r>
      <w:r w:rsidR="00CA59EC">
        <w:t>in</w:t>
      </w:r>
      <w:r w:rsidR="00706A98">
        <w:t xml:space="preserve"> </w:t>
      </w:r>
      <w:commentRangeStart w:id="35"/>
      <w:r w:rsidR="00CA59EC">
        <w:fldChar w:fldCharType="begin"/>
      </w:r>
      <w:r w:rsidR="00CA59EC">
        <w:instrText xml:space="preserve"> REF _Ref513657532 \h </w:instrText>
      </w:r>
      <w:r w:rsidR="00CA59EC">
        <w:fldChar w:fldCharType="separate"/>
      </w:r>
      <w:r w:rsidR="006F2A8A">
        <w:t xml:space="preserve">Figure </w:t>
      </w:r>
      <w:r w:rsidR="006F2A8A">
        <w:rPr>
          <w:noProof/>
        </w:rPr>
        <w:t>1</w:t>
      </w:r>
      <w:r w:rsidR="00CA59EC">
        <w:fldChar w:fldCharType="end"/>
      </w:r>
      <w:commentRangeEnd w:id="35"/>
      <w:r w:rsidR="008A79F3">
        <w:rPr>
          <w:rStyle w:val="CommentReference"/>
          <w:rFonts w:eastAsia="Times New Roman"/>
          <w:spacing w:val="0"/>
          <w14:ligatures w14:val="none"/>
        </w:rPr>
        <w:commentReference w:id="35"/>
      </w:r>
      <w:r w:rsidR="00CA59EC">
        <w:t>.</w:t>
      </w:r>
    </w:p>
    <w:p w14:paraId="6EEAC620" w14:textId="3515BC22" w:rsidR="00B81CFE" w:rsidRDefault="00B81CFE" w:rsidP="00B81CFE">
      <w:pPr>
        <w:pStyle w:val="Heading3"/>
      </w:pPr>
      <w:commentRangeStart w:id="36"/>
      <w:r>
        <w:t>Heat Loss</w:t>
      </w:r>
      <w:commentRangeEnd w:id="36"/>
      <w:r w:rsidR="00127429">
        <w:rPr>
          <w:rStyle w:val="CommentReference"/>
          <w:rFonts w:eastAsia="Times New Roman"/>
          <w:i w:val="0"/>
          <w:iCs w:val="0"/>
          <w:noProof w:val="0"/>
        </w:rPr>
        <w:commentReference w:id="36"/>
      </w:r>
    </w:p>
    <w:p w14:paraId="3FBF9DCE" w14:textId="7957E862" w:rsidR="00B81CFE" w:rsidRPr="00B81CFE" w:rsidRDefault="00B81CFE" w:rsidP="00B81CFE">
      <w:pPr>
        <w:pStyle w:val="BodyText"/>
      </w:pPr>
      <w:r>
        <w:t xml:space="preserve">Loss of heat to the environment is a common cause of inefficiency for power systems. This will occur especially when there are events such as contact with machinery, creating friction and </w:t>
      </w:r>
      <w:r w:rsidR="00304474">
        <w:t>inducing conduction and convection</w:t>
      </w:r>
      <w:r>
        <w:t>.</w:t>
      </w:r>
      <w:r w:rsidR="00304474">
        <w:t xml:space="preserve"> </w:t>
      </w:r>
      <w:r w:rsidR="00B97CA8">
        <w:t>Zarrouk states that in pipes, heat loss is negligible at around 0.6%</w:t>
      </w:r>
      <w:sdt>
        <w:sdtPr>
          <w:id w:val="1584719970"/>
          <w:citation/>
        </w:sdtPr>
        <w:sdtEndPr/>
        <w:sdtContent>
          <w:r w:rsidR="00B97CA8">
            <w:fldChar w:fldCharType="begin"/>
          </w:r>
          <w:r w:rsidR="009B2775">
            <w:instrText xml:space="preserve">CITATION Zar14 \l 1033 </w:instrText>
          </w:r>
          <w:r w:rsidR="00B97CA8">
            <w:fldChar w:fldCharType="separate"/>
          </w:r>
          <w:r w:rsidR="006F2A8A">
            <w:rPr>
              <w:noProof/>
            </w:rPr>
            <w:t xml:space="preserve"> </w:t>
          </w:r>
          <w:r w:rsidR="006F2A8A" w:rsidRPr="006F2A8A">
            <w:rPr>
              <w:noProof/>
            </w:rPr>
            <w:t>[5]</w:t>
          </w:r>
          <w:r w:rsidR="00B97CA8">
            <w:fldChar w:fldCharType="end"/>
          </w:r>
        </w:sdtContent>
      </w:sdt>
      <w:r w:rsidR="00B97CA8">
        <w:t>.</w:t>
      </w:r>
      <w:r w:rsidR="0000087A">
        <w:t xml:space="preserve"> Heat loss for more complex components is much more difficult to estimate, and is likely contained within the overall efficiency</w:t>
      </w:r>
      <w:r w:rsidR="00C46E0E">
        <w:t xml:space="preserve"> for the component</w:t>
      </w:r>
      <w:r w:rsidR="0000087A">
        <w:t>.</w:t>
      </w:r>
    </w:p>
    <w:p w14:paraId="35C61875" w14:textId="45EFAB83" w:rsidR="007901D7" w:rsidRPr="007901D7" w:rsidRDefault="007901D7" w:rsidP="007901D7">
      <w:pPr>
        <w:pStyle w:val="Heading3"/>
      </w:pPr>
      <w:r>
        <w:t>Nonlinear Modelling</w:t>
      </w:r>
    </w:p>
    <w:p w14:paraId="4AA8C38D" w14:textId="3F7076B4" w:rsidR="005C68A1" w:rsidRDefault="001D0A79" w:rsidP="001D0A79">
      <w:pPr>
        <w:pStyle w:val="BodyText"/>
      </w:pPr>
      <w:r>
        <w:t xml:space="preserve">Linear equations are common when modelling a network, making the </w:t>
      </w:r>
      <w:commentRangeStart w:id="37"/>
      <w:r>
        <w:t>assumption of superposition and a tree-structure of pipes without loops</w:t>
      </w:r>
      <w:commentRangeEnd w:id="37"/>
      <w:r w:rsidR="008A79F3">
        <w:rPr>
          <w:rStyle w:val="CommentReference"/>
          <w:rFonts w:eastAsia="Times New Roman"/>
          <w:spacing w:val="0"/>
          <w14:ligatures w14:val="none"/>
        </w:rPr>
        <w:commentReference w:id="37"/>
      </w:r>
      <w:r>
        <w:t>.</w:t>
      </w:r>
      <w:r w:rsidR="00F82ECF">
        <w:t xml:space="preserve"> This</w:t>
      </w:r>
      <w:r w:rsidR="00F66F1A">
        <w:t xml:space="preserve"> makes finding the state of a system</w:t>
      </w:r>
      <w:r w:rsidR="00E74935">
        <w:t xml:space="preserve"> and </w:t>
      </w:r>
      <w:r w:rsidR="00E74935">
        <w:t xml:space="preserve">optimisation of decision variables </w:t>
      </w:r>
      <w:del w:id="38" w:author="Cameron Walker" w:date="2018-05-28T12:10:00Z">
        <w:r w:rsidR="00E74935" w:rsidDel="008A79F3">
          <w:delText>relatively easy by</w:delText>
        </w:r>
      </w:del>
      <w:ins w:id="39" w:author="Cameron Walker" w:date="2018-05-28T12:10:00Z">
        <w:r w:rsidR="008A79F3">
          <w:t>possible using</w:t>
        </w:r>
      </w:ins>
      <w:r w:rsidR="00E74935">
        <w:t xml:space="preserve"> techniques such as linear and mixed-integer programming.</w:t>
      </w:r>
    </w:p>
    <w:p w14:paraId="1BD52380" w14:textId="559EEC9C" w:rsidR="000C22CD" w:rsidRDefault="00781234" w:rsidP="001D0A79">
      <w:pPr>
        <w:pStyle w:val="BodyText"/>
      </w:pPr>
      <w:r>
        <w:t>However, there are limitations outlined by Y. Huang and D. H. Freeston</w:t>
      </w:r>
      <w:sdt>
        <w:sdtPr>
          <w:id w:val="-30501406"/>
          <w:citation/>
        </w:sdtPr>
        <w:sdtEndPr/>
        <w:sdtContent>
          <w:r>
            <w:fldChar w:fldCharType="begin"/>
          </w:r>
          <w:r>
            <w:instrText xml:space="preserve"> CITATION Hua92 \l 1033 </w:instrText>
          </w:r>
          <w:r>
            <w:fldChar w:fldCharType="separate"/>
          </w:r>
          <w:r w:rsidR="006F2A8A">
            <w:rPr>
              <w:noProof/>
            </w:rPr>
            <w:t xml:space="preserve"> </w:t>
          </w:r>
          <w:r w:rsidR="006F2A8A" w:rsidRPr="006F2A8A">
            <w:rPr>
              <w:noProof/>
            </w:rPr>
            <w:t>[6]</w:t>
          </w:r>
          <w:r>
            <w:fldChar w:fldCharType="end"/>
          </w:r>
        </w:sdtContent>
      </w:sdt>
      <w:ins w:id="40" w:author="Cameron Walker" w:date="2018-05-28T12:11:00Z">
        <w:r w:rsidR="008A79F3">
          <w:t>.</w:t>
        </w:r>
      </w:ins>
      <w:del w:id="41" w:author="Cameron Walker" w:date="2018-05-28T12:11:00Z">
        <w:r w:rsidDel="008A79F3">
          <w:delText>;</w:delText>
        </w:r>
      </w:del>
      <w:r>
        <w:t xml:space="preserve"> </w:t>
      </w:r>
      <w:ins w:id="42" w:author="Cameron Walker" w:date="2018-05-28T12:11:00Z">
        <w:r w:rsidR="008A79F3">
          <w:t>F</w:t>
        </w:r>
      </w:ins>
      <w:del w:id="43" w:author="Cameron Walker" w:date="2018-05-28T12:11:00Z">
        <w:r w:rsidDel="008A79F3">
          <w:delText>f</w:delText>
        </w:r>
      </w:del>
      <w:r>
        <w:t>or instance, head</w:t>
      </w:r>
      <w:r w:rsidR="000C22CD">
        <w:t xml:space="preserve"> loss in a pipe is often of the form:</w:t>
      </w:r>
    </w:p>
    <w:p w14:paraId="44061A99" w14:textId="5886B832" w:rsidR="000C22CD" w:rsidRPr="000C22CD" w:rsidRDefault="003D3CAF" w:rsidP="008A79F3">
      <w:pPr>
        <w:pStyle w:val="BodyText"/>
        <w:ind w:firstLine="0"/>
        <w:jc w:val="center"/>
        <w:pPrChange w:id="44" w:author="Cameron Walker" w:date="2018-05-28T12:10:00Z">
          <w:pPr>
            <w:pStyle w:val="BodyText"/>
            <w:ind w:firstLine="0"/>
          </w:pPr>
        </w:pPrChange>
      </w:pP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f>
          <m:fPr>
            <m:ctrlPr>
              <w:rPr>
                <w:rFonts w:ascii="Cambria Math" w:hAnsi="Cambria Math"/>
                <w:i/>
                <w14:ligatures w14:val="none"/>
              </w:rPr>
            </m:ctrlPr>
          </m:fPr>
          <m:num>
            <m:r>
              <w:rPr>
                <w:rFonts w:ascii="Cambria Math" w:hAnsi="Cambria Math"/>
              </w:rPr>
              <m:t>kL</m:t>
            </m:r>
            <m:sSup>
              <m:sSupPr>
                <m:ctrlPr>
                  <w:rPr>
                    <w:rFonts w:ascii="Cambria Math" w:hAnsi="Cambria Math"/>
                    <w:i/>
                  </w:rPr>
                </m:ctrlPr>
              </m:sSupPr>
              <m:e>
                <m:r>
                  <w:rPr>
                    <w:rFonts w:ascii="Cambria Math" w:hAnsi="Cambria Math"/>
                  </w:rPr>
                  <m:t>Q</m:t>
                </m:r>
              </m:e>
              <m:sup>
                <m:r>
                  <w:rPr>
                    <w:rFonts w:ascii="Cambria Math" w:hAnsi="Cambria Math"/>
                  </w:rPr>
                  <m:t>n</m:t>
                </m:r>
              </m:sup>
            </m:sSup>
          </m:num>
          <m:den>
            <m:sSup>
              <m:sSupPr>
                <m:ctrlPr>
                  <w:rPr>
                    <w:rFonts w:ascii="Cambria Math" w:hAnsi="Cambria Math"/>
                    <w:i/>
                  </w:rPr>
                </m:ctrlPr>
              </m:sSupPr>
              <m:e>
                <m:r>
                  <w:rPr>
                    <w:rFonts w:ascii="Cambria Math" w:hAnsi="Cambria Math"/>
                  </w:rPr>
                  <m:t>D</m:t>
                </m:r>
              </m:e>
              <m:sup>
                <m:r>
                  <w:rPr>
                    <w:rFonts w:ascii="Cambria Math" w:hAnsi="Cambria Math"/>
                  </w:rPr>
                  <m:t>m</m:t>
                </m:r>
              </m:sup>
            </m:sSup>
          </m:den>
        </m:f>
      </m:oMath>
      <w:ins w:id="45" w:author="Cameron Walker" w:date="2018-05-28T12:10:00Z">
        <w:r w:rsidR="008A79F3">
          <w:rPr>
            <w14:ligatures w14:val="none"/>
          </w:rPr>
          <w:t>,</w:t>
        </w:r>
      </w:ins>
    </w:p>
    <w:p w14:paraId="47A6DDD6" w14:textId="43554A14" w:rsidR="000C22CD" w:rsidRPr="000C22CD" w:rsidRDefault="008A79F3" w:rsidP="001D0A79">
      <w:pPr>
        <w:pStyle w:val="BodyText"/>
      </w:pPr>
      <w:ins w:id="46" w:author="Cameron Walker" w:date="2018-05-28T12:10:00Z">
        <w:r>
          <w:t>w</w:t>
        </w:r>
      </w:ins>
      <w:del w:id="47" w:author="Cameron Walker" w:date="2018-05-28T12:10:00Z">
        <w:r w:rsidR="000C22CD" w:rsidDel="008A79F3">
          <w:delText>W</w:delText>
        </w:r>
      </w:del>
      <w:r w:rsidR="000C22CD">
        <w:t xml:space="preserve">here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0C22CD">
        <w:t xml:space="preserve"> is the head loss, </w:t>
      </w:r>
      <m:oMath>
        <m:r>
          <w:rPr>
            <w:rFonts w:ascii="Cambria Math" w:hAnsi="Cambria Math"/>
          </w:rPr>
          <m:t>k</m:t>
        </m:r>
      </m:oMath>
      <w:r w:rsidR="000C22CD">
        <w:t xml:space="preserve"> is the friction factor, </w:t>
      </w:r>
      <m:oMath>
        <m:r>
          <w:rPr>
            <w:rFonts w:ascii="Cambria Math" w:hAnsi="Cambria Math"/>
          </w:rPr>
          <m:t>L</m:t>
        </m:r>
      </m:oMath>
      <w:r w:rsidR="000C22CD">
        <w:t xml:space="preserve"> is the pipe length, </w:t>
      </w:r>
      <m:oMath>
        <m:r>
          <w:rPr>
            <w:rFonts w:ascii="Cambria Math" w:hAnsi="Cambria Math"/>
          </w:rPr>
          <m:t>Q</m:t>
        </m:r>
      </m:oMath>
      <w:r w:rsidR="000C22CD">
        <w:t xml:space="preserve"> is the volume flow rate and </w:t>
      </w:r>
      <m:oMath>
        <m:r>
          <w:rPr>
            <w:rFonts w:ascii="Cambria Math" w:hAnsi="Cambria Math"/>
          </w:rPr>
          <m:t>D</m:t>
        </m:r>
      </m:oMath>
      <w:r w:rsidR="000C22CD">
        <w:t xml:space="preserve"> is the pipe diameter.</w:t>
      </w:r>
    </w:p>
    <w:p w14:paraId="18BF9326" w14:textId="406842B6" w:rsidR="00781234" w:rsidRDefault="002F207A" w:rsidP="001D0A79">
      <w:pPr>
        <w:pStyle w:val="BodyText"/>
      </w:pPr>
      <w:r>
        <w:t>Inclusion of non-linear effects can more accurately capture the physical processes which might affect power generation at Wairakei.</w:t>
      </w:r>
      <w:r w:rsidR="00304474">
        <w:t xml:space="preserve"> </w:t>
      </w:r>
      <w:commentRangeStart w:id="48"/>
      <w:r w:rsidR="00304474">
        <w:t>Similar</w:t>
      </w:r>
      <w:commentRangeEnd w:id="48"/>
      <w:r w:rsidR="008A79F3">
        <w:rPr>
          <w:rStyle w:val="CommentReference"/>
          <w:rFonts w:eastAsia="Times New Roman"/>
          <w:spacing w:val="0"/>
          <w14:ligatures w14:val="none"/>
        </w:rPr>
        <w:commentReference w:id="48"/>
      </w:r>
      <w:r w:rsidR="008F1569">
        <w:t xml:space="preserve"> to a linear program, these sets of non-linear equations can be solved using derivative methods but rely on convergence so Huang and Freeston had to be careful to ensure their method would converge.</w:t>
      </w:r>
    </w:p>
    <w:p w14:paraId="76982BEE" w14:textId="4D051D80" w:rsidR="00D706FE" w:rsidRDefault="005D2294" w:rsidP="005D2294">
      <w:pPr>
        <w:pStyle w:val="Heading3"/>
      </w:pPr>
      <w:r>
        <w:t>Outage Scheduling</w:t>
      </w:r>
    </w:p>
    <w:p w14:paraId="4403489A" w14:textId="5FE5F680" w:rsidR="005D2294" w:rsidRPr="00DB63FD" w:rsidRDefault="00DB63FD" w:rsidP="005D2294">
      <w:pPr>
        <w:pStyle w:val="BodyText"/>
      </w:pPr>
      <w:del w:id="49" w:author="David Dempsey" w:date="2018-05-25T09:37:00Z">
        <w:r w:rsidDel="00127429">
          <w:delText xml:space="preserve">The </w:delText>
        </w:r>
      </w:del>
      <w:ins w:id="50" w:author="David Dempsey" w:date="2018-05-25T09:37:00Z">
        <w:r w:rsidR="00127429">
          <w:t xml:space="preserve">Both </w:t>
        </w:r>
      </w:ins>
      <w:r>
        <w:t xml:space="preserve">geothermal and petroleum extraction industries </w:t>
      </w:r>
      <w:del w:id="51" w:author="David Dempsey" w:date="2018-05-25T09:37:00Z">
        <w:r w:rsidDel="00127429">
          <w:delText xml:space="preserve">share events called </w:delText>
        </w:r>
      </w:del>
      <w:ins w:id="52" w:author="David Dempsey" w:date="2018-05-25T09:37:00Z">
        <w:r w:rsidR="00127429">
          <w:t xml:space="preserve">require well </w:t>
        </w:r>
      </w:ins>
      <w:r>
        <w:rPr>
          <w:i/>
        </w:rPr>
        <w:t>workovers</w:t>
      </w:r>
      <w:r>
        <w:t xml:space="preserve">, which are </w:t>
      </w:r>
      <w:r w:rsidR="006A3366">
        <w:t xml:space="preserve">labourious </w:t>
      </w:r>
      <w:r>
        <w:t xml:space="preserve">interventions </w:t>
      </w:r>
      <w:r w:rsidR="006A3366">
        <w:t xml:space="preserve">to restore the function of a corroded, damaged or otherwise impaired well. </w:t>
      </w:r>
      <w:r w:rsidR="00F3097C">
        <w:t>Workovers are limited by the number of rigs available.</w:t>
      </w:r>
      <w:r w:rsidR="00A86F2B">
        <w:t xml:space="preserve"> In a </w:t>
      </w:r>
      <w:r w:rsidR="00F3097C">
        <w:t>1976 paper</w:t>
      </w:r>
      <w:sdt>
        <w:sdtPr>
          <w:id w:val="1503316679"/>
          <w:citation/>
        </w:sdtPr>
        <w:sdtEndPr/>
        <w:sdtContent>
          <w:r w:rsidR="006F2A8A">
            <w:fldChar w:fldCharType="begin"/>
          </w:r>
          <w:r w:rsidR="006F2A8A">
            <w:instrText xml:space="preserve"> CITATION Bar77 \l 1033 </w:instrText>
          </w:r>
          <w:r w:rsidR="006F2A8A">
            <w:fldChar w:fldCharType="separate"/>
          </w:r>
          <w:r w:rsidR="006F2A8A">
            <w:rPr>
              <w:noProof/>
            </w:rPr>
            <w:t xml:space="preserve"> </w:t>
          </w:r>
          <w:r w:rsidR="006F2A8A" w:rsidRPr="006F2A8A">
            <w:rPr>
              <w:noProof/>
            </w:rPr>
            <w:t>[7]</w:t>
          </w:r>
          <w:r w:rsidR="006F2A8A">
            <w:fldChar w:fldCharType="end"/>
          </w:r>
        </w:sdtContent>
      </w:sdt>
      <w:r w:rsidR="00F3097C">
        <w:t xml:space="preserve">, workovers are scheduled to minimise the loss of having each well offline for a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3097C">
        <w:t xml:space="preserve"> plus lost production from before the workover,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097C">
        <w:t xml:space="preserve">. The paper presents two heuristics for finding good solutions </w:t>
      </w:r>
      <w:r w:rsidR="005F27F1">
        <w:t xml:space="preserve">within 2% of optimality within half an hour for </w:t>
      </w:r>
      <w:r w:rsidR="00F3097C">
        <w:t>using a ‘desk calculator’</w:t>
      </w:r>
      <w:r w:rsidR="006F2A8A">
        <w:t>. Nowadays, o</w:t>
      </w:r>
      <w:r w:rsidR="005F27F1">
        <w:t xml:space="preserve">ptimality should be possible </w:t>
      </w:r>
      <w:r w:rsidR="006F2A8A">
        <w:t>using modern branch-and-bound techniques.</w:t>
      </w:r>
    </w:p>
    <w:p w14:paraId="6E11CDCA" w14:textId="77777777" w:rsidR="00B75350" w:rsidRDefault="008D38F3" w:rsidP="001A51EB">
      <w:pPr>
        <w:pStyle w:val="Heading2"/>
      </w:pPr>
      <w:r>
        <w:t>Production Prediction</w:t>
      </w:r>
    </w:p>
    <w:p w14:paraId="643E27ED" w14:textId="747BB02B" w:rsidR="000A5A79" w:rsidRDefault="002A2218" w:rsidP="00B75350">
      <w:pPr>
        <w:pStyle w:val="BodyText"/>
      </w:pPr>
      <w:r>
        <w:t>An IPENZ report</w:t>
      </w:r>
      <w:r w:rsidR="001E4319">
        <w:t xml:space="preserve"> </w:t>
      </w:r>
      <w:r>
        <w:t>by K. Wigram</w:t>
      </w:r>
      <w:sdt>
        <w:sdtPr>
          <w:id w:val="-1126148684"/>
          <w:citation/>
        </w:sdtPr>
        <w:sdtEndPr/>
        <w:sdtContent>
          <w:r>
            <w:fldChar w:fldCharType="begin"/>
          </w:r>
          <w:r w:rsidR="009B2775">
            <w:instrText xml:space="preserve">CITATION Wig15 \l 1033 </w:instrText>
          </w:r>
          <w:r>
            <w:fldChar w:fldCharType="separate"/>
          </w:r>
          <w:r w:rsidR="006F2A8A">
            <w:rPr>
              <w:noProof/>
            </w:rPr>
            <w:t xml:space="preserve"> </w:t>
          </w:r>
          <w:r w:rsidR="006F2A8A" w:rsidRPr="006F2A8A">
            <w:rPr>
              <w:noProof/>
            </w:rPr>
            <w:t>[8]</w:t>
          </w:r>
          <w:r>
            <w:fldChar w:fldCharType="end"/>
          </w:r>
        </w:sdtContent>
      </w:sdt>
      <w:r w:rsidR="00BB1E3C">
        <w:t>, first presented at the New Zealand Geothermal Workshop</w:t>
      </w:r>
      <w:r w:rsidR="004536E6">
        <w:t xml:space="preserve"> 2012</w:t>
      </w:r>
      <w:r w:rsidR="00BB1E3C">
        <w:t xml:space="preserve">, outlines the </w:t>
      </w:r>
      <w:r w:rsidR="004536E6">
        <w:t>need for prediction at Wairakei and gives an overview of current (pre-2012) methods.</w:t>
      </w:r>
      <w:r w:rsidR="00C152D6">
        <w:t xml:space="preserve"> A brief summary</w:t>
      </w:r>
      <w:del w:id="53" w:author="Cameron Walker" w:date="2018-05-28T12:15:00Z">
        <w:r w:rsidR="00C152D6" w:rsidDel="008A79F3">
          <w:delText xml:space="preserve"> is as</w:delText>
        </w:r>
      </w:del>
      <w:r w:rsidR="00C152D6">
        <w:t xml:space="preserve"> follows</w:t>
      </w:r>
      <w:ins w:id="54" w:author="Cameron Walker" w:date="2018-05-28T12:16:00Z">
        <w:r w:rsidR="008A79F3">
          <w:t>.</w:t>
        </w:r>
      </w:ins>
      <w:del w:id="55" w:author="Cameron Walker" w:date="2018-05-28T12:16:00Z">
        <w:r w:rsidR="00C152D6" w:rsidDel="008A79F3">
          <w:delText>:</w:delText>
        </w:r>
      </w:del>
    </w:p>
    <w:p w14:paraId="2127A3D6" w14:textId="7F266C26" w:rsidR="00C152D6" w:rsidRDefault="00C152D6" w:rsidP="00C152D6">
      <w:pPr>
        <w:pStyle w:val="Heading3"/>
      </w:pPr>
      <w:r>
        <w:t>Predicting Generation Using the Past</w:t>
      </w:r>
    </w:p>
    <w:p w14:paraId="000FEE50" w14:textId="203C8C7D" w:rsidR="00C152D6" w:rsidRDefault="00C152D6" w:rsidP="00C152D6">
      <w:pPr>
        <w:pStyle w:val="BodyText"/>
      </w:pPr>
      <w:r>
        <w:t xml:space="preserve">Historical macro-trends can </w:t>
      </w:r>
      <w:r w:rsidR="00385119">
        <w:t>be extrapolated</w:t>
      </w:r>
      <w:r w:rsidR="00496373">
        <w:t xml:space="preserve"> into the future. Trends such as pressure loss in each well tend to be linear and easy to </w:t>
      </w:r>
      <w:commentRangeStart w:id="56"/>
      <w:r w:rsidR="00496373">
        <w:t>predict</w:t>
      </w:r>
      <w:del w:id="57" w:author="Cameron Walker" w:date="2018-05-28T12:16:00Z">
        <w:r w:rsidR="00496373" w:rsidDel="008A79F3">
          <w:delText>;</w:delText>
        </w:r>
      </w:del>
      <w:ins w:id="58" w:author="Cameron Walker" w:date="2018-05-28T12:16:00Z">
        <w:r w:rsidR="008A79F3">
          <w:t>.</w:t>
        </w:r>
      </w:ins>
      <w:r w:rsidR="00496373">
        <w:t xml:space="preserve"> </w:t>
      </w:r>
      <w:ins w:id="59" w:author="Cameron Walker" w:date="2018-05-28T12:16:00Z">
        <w:r w:rsidR="008A79F3">
          <w:t>M</w:t>
        </w:r>
      </w:ins>
      <w:del w:id="60" w:author="Cameron Walker" w:date="2018-05-28T12:16:00Z">
        <w:r w:rsidR="00496373" w:rsidDel="008A79F3">
          <w:delText>m</w:delText>
        </w:r>
      </w:del>
      <w:r w:rsidR="00496373">
        <w:t xml:space="preserve">ore </w:t>
      </w:r>
      <w:commentRangeEnd w:id="56"/>
      <w:r w:rsidR="008A79F3">
        <w:rPr>
          <w:rStyle w:val="CommentReference"/>
          <w:rFonts w:eastAsia="Times New Roman"/>
          <w:spacing w:val="0"/>
          <w14:ligatures w14:val="none"/>
        </w:rPr>
        <w:commentReference w:id="56"/>
      </w:r>
      <w:r w:rsidR="00496373">
        <w:t>complex trends such as the pressure restoration after a workover depend on the engineer’s knowledge of the well and can be inaccurate.</w:t>
      </w:r>
    </w:p>
    <w:p w14:paraId="0531C447" w14:textId="77CD5DB6" w:rsidR="00496373" w:rsidRDefault="00496373" w:rsidP="00C152D6">
      <w:pPr>
        <w:pStyle w:val="BodyText"/>
      </w:pPr>
      <w:r>
        <w:t>Simple linear models also fail to capture the interaction between wells</w:t>
      </w:r>
      <w:del w:id="61" w:author="Cameron Walker" w:date="2018-05-28T12:17:00Z">
        <w:r w:rsidDel="008A79F3">
          <w:delText>;</w:delText>
        </w:r>
      </w:del>
      <w:ins w:id="62" w:author="Cameron Walker" w:date="2018-05-28T12:18:00Z">
        <w:r w:rsidR="008A79F3">
          <w:t>.</w:t>
        </w:r>
      </w:ins>
      <w:r>
        <w:t xml:space="preserve"> </w:t>
      </w:r>
      <w:ins w:id="63" w:author="Cameron Walker" w:date="2018-05-28T12:18:00Z">
        <w:r w:rsidR="008A79F3">
          <w:t>An</w:t>
        </w:r>
      </w:ins>
      <w:del w:id="64" w:author="Cameron Walker" w:date="2018-05-28T12:18:00Z">
        <w:r w:rsidDel="008A79F3">
          <w:delText>the</w:delText>
        </w:r>
      </w:del>
      <w:r>
        <w:t xml:space="preserve"> example given by Wigram </w:t>
      </w:r>
      <w:del w:id="65" w:author="Cameron Walker" w:date="2018-05-28T12:17:00Z">
        <w:r w:rsidDel="008A79F3">
          <w:delText xml:space="preserve">is </w:delText>
        </w:r>
      </w:del>
      <w:ins w:id="66" w:author="Cameron Walker" w:date="2018-05-28T12:17:00Z">
        <w:r w:rsidR="008A79F3">
          <w:t>demonstrates that</w:t>
        </w:r>
        <w:r w:rsidR="008A79F3">
          <w:t xml:space="preserve"> </w:t>
        </w:r>
      </w:ins>
      <w:r>
        <w:t xml:space="preserve">if a 3 MW well were added to an existing field, the actual marginal power increase may only be 2 MW if pressure at existing wells is </w:t>
      </w:r>
      <w:r w:rsidR="002C02E8">
        <w:t xml:space="preserve">negatively </w:t>
      </w:r>
      <w:r>
        <w:t>affected.</w:t>
      </w:r>
    </w:p>
    <w:p w14:paraId="1B14CAFD" w14:textId="5623DDE4" w:rsidR="002C02E8" w:rsidRDefault="002C02E8" w:rsidP="002C02E8">
      <w:pPr>
        <w:pStyle w:val="Heading3"/>
      </w:pPr>
      <w:r>
        <w:t>Building an Excel Model</w:t>
      </w:r>
    </w:p>
    <w:p w14:paraId="07BC1951" w14:textId="12E97904" w:rsidR="002C02E8" w:rsidRDefault="002C02E8" w:rsidP="002C02E8">
      <w:pPr>
        <w:pStyle w:val="BodyText"/>
      </w:pPr>
      <w:r>
        <w:t xml:space="preserve">Consistent with our own observation of the methods used at Contact, Wigram details the use of an Excel workbook to predict power output by tracking flows to and from each facility. This workbook contains basic physical and thermodynamic calculations, and also affords the operator some diagnostic capability if checked for behaviours such as conservation of mass. Wigram concludes that this model gives good predictions for events such as new wells and outages; however, it is not </w:t>
      </w:r>
      <w:r>
        <w:lastRenderedPageBreak/>
        <w:t xml:space="preserve">accurate for long-term predictions. The greatest benefit of this model is the ability to test </w:t>
      </w:r>
      <w:r w:rsidR="00AC4350">
        <w:t>hypothetical</w:t>
      </w:r>
      <w:r>
        <w:t xml:space="preserve"> scenarios; e.g. </w:t>
      </w:r>
      <w:r w:rsidR="00AC4350">
        <w:t xml:space="preserve">restarting a high-pressure </w:t>
      </w:r>
      <w:r w:rsidR="00C761A8">
        <w:t>turbine, or estimating heating in the river.</w:t>
      </w:r>
    </w:p>
    <w:p w14:paraId="53DDE939" w14:textId="27C30635" w:rsidR="0024223A" w:rsidRDefault="0024223A" w:rsidP="002C02E8">
      <w:pPr>
        <w:pStyle w:val="BodyText"/>
      </w:pPr>
      <w:r>
        <w:t>A few of the conclusions drawn by Wigram are:</w:t>
      </w:r>
    </w:p>
    <w:p w14:paraId="034922A7" w14:textId="0A13ACC9" w:rsidR="0024223A" w:rsidRDefault="0024223A" w:rsidP="0024223A">
      <w:pPr>
        <w:pStyle w:val="BodyText"/>
        <w:numPr>
          <w:ilvl w:val="0"/>
          <w:numId w:val="26"/>
        </w:numPr>
      </w:pPr>
      <w:r>
        <w:t>The ability to test scenarios to maximise economic gain or minimise loss</w:t>
      </w:r>
      <w:ins w:id="67" w:author="Cameron Walker" w:date="2018-05-28T12:20:00Z">
        <w:r w:rsidR="008A79F3">
          <w:t>;</w:t>
        </w:r>
      </w:ins>
      <w:del w:id="68" w:author="Cameron Walker" w:date="2018-05-28T12:20:00Z">
        <w:r w:rsidR="00D82FCD" w:rsidDel="008A79F3">
          <w:delText>,</w:delText>
        </w:r>
      </w:del>
    </w:p>
    <w:p w14:paraId="3CAB2CD7" w14:textId="2FD8552A" w:rsidR="0024223A" w:rsidRDefault="0024223A" w:rsidP="0024223A">
      <w:pPr>
        <w:pStyle w:val="BodyText"/>
        <w:numPr>
          <w:ilvl w:val="0"/>
          <w:numId w:val="26"/>
        </w:numPr>
      </w:pPr>
      <w:r>
        <w:t>Even if accuracy cannot be achieved, consistency is still useful as two outcomes can be compared</w:t>
      </w:r>
      <w:ins w:id="69" w:author="Cameron Walker" w:date="2018-05-28T12:20:00Z">
        <w:r w:rsidR="008A79F3">
          <w:t>;</w:t>
        </w:r>
      </w:ins>
      <w:del w:id="70" w:author="Cameron Walker" w:date="2018-05-28T12:20:00Z">
        <w:r w:rsidR="00D82FCD" w:rsidDel="008A79F3">
          <w:delText>,</w:delText>
        </w:r>
      </w:del>
    </w:p>
    <w:p w14:paraId="23C28C76" w14:textId="1948044D" w:rsidR="0024223A" w:rsidRDefault="0024223A" w:rsidP="0024223A">
      <w:pPr>
        <w:pStyle w:val="BodyText"/>
        <w:numPr>
          <w:ilvl w:val="0"/>
          <w:numId w:val="26"/>
        </w:numPr>
      </w:pPr>
      <w:r>
        <w:t>There is no substitution for real experience; model validation and testing is necessary</w:t>
      </w:r>
      <w:ins w:id="71" w:author="Cameron Walker" w:date="2018-05-28T12:20:00Z">
        <w:r w:rsidR="008A79F3">
          <w:t>;</w:t>
        </w:r>
      </w:ins>
      <w:del w:id="72" w:author="Cameron Walker" w:date="2018-05-28T12:20:00Z">
        <w:r w:rsidR="00D82FCD" w:rsidDel="008A79F3">
          <w:delText>,</w:delText>
        </w:r>
      </w:del>
    </w:p>
    <w:p w14:paraId="60DFBB22" w14:textId="436574FC" w:rsidR="0024223A" w:rsidRDefault="0024223A" w:rsidP="0024223A">
      <w:pPr>
        <w:pStyle w:val="BodyText"/>
        <w:numPr>
          <w:ilvl w:val="0"/>
          <w:numId w:val="26"/>
        </w:numPr>
      </w:pPr>
      <w:r>
        <w:t>A good model can result in huge economic benefits.</w:t>
      </w:r>
    </w:p>
    <w:p w14:paraId="4B20C655" w14:textId="08992EE4" w:rsidR="0024223A" w:rsidRDefault="00924D50" w:rsidP="00924D50">
      <w:pPr>
        <w:pStyle w:val="Heading2"/>
      </w:pPr>
      <w:r>
        <w:t>Uncertainty</w:t>
      </w:r>
    </w:p>
    <w:p w14:paraId="3EE8EB57" w14:textId="6989D328" w:rsidR="00924D50" w:rsidRDefault="00924D50" w:rsidP="00924D50">
      <w:pPr>
        <w:pStyle w:val="BodyText"/>
      </w:pPr>
      <w:r>
        <w:t>Current models used at Contact do not take uncertainty into account</w:t>
      </w:r>
      <w:r w:rsidR="00953E01">
        <w:t xml:space="preserve">. </w:t>
      </w:r>
      <w:del w:id="73" w:author="Cameron Walker" w:date="2018-05-28T12:41:00Z">
        <w:r w:rsidR="00F277D9" w:rsidDel="008A79F3">
          <w:delText>As one</w:delText>
        </w:r>
      </w:del>
      <w:ins w:id="74" w:author="Cameron Walker" w:date="2018-05-28T12:41:00Z">
        <w:r w:rsidR="008A79F3">
          <w:t>One</w:t>
        </w:r>
      </w:ins>
      <w:r w:rsidR="00F277D9">
        <w:t xml:space="preserve"> source of uncertainty</w:t>
      </w:r>
      <w:del w:id="75" w:author="Cameron Walker" w:date="2018-05-28T12:41:00Z">
        <w:r w:rsidR="00F277D9" w:rsidDel="008A79F3">
          <w:delText>,</w:delText>
        </w:r>
      </w:del>
      <w:r w:rsidR="00F277D9">
        <w:t xml:space="preserve"> </w:t>
      </w:r>
      <w:del w:id="76" w:author="Cameron Walker" w:date="2018-05-28T12:41:00Z">
        <w:r w:rsidR="00F277D9" w:rsidDel="008A79F3">
          <w:delText>o</w:delText>
        </w:r>
        <w:r w:rsidR="00953E01" w:rsidDel="008A79F3">
          <w:delText xml:space="preserve">ften there </w:delText>
        </w:r>
      </w:del>
      <w:r w:rsidR="00953E01">
        <w:t xml:space="preserve">is </w:t>
      </w:r>
      <w:del w:id="77" w:author="Cameron Walker" w:date="2018-05-28T12:42:00Z">
        <w:r w:rsidR="00953E01" w:rsidDel="008A79F3">
          <w:delText>a discrepancy in</w:delText>
        </w:r>
      </w:del>
      <w:ins w:id="78" w:author="Cameron Walker" w:date="2018-05-28T12:42:00Z">
        <w:r w:rsidR="008A79F3">
          <w:t>due to</w:t>
        </w:r>
      </w:ins>
      <w:r w:rsidR="00953E01">
        <w:t xml:space="preserve"> measurement</w:t>
      </w:r>
      <w:ins w:id="79" w:author="Cameron Walker" w:date="2018-05-28T12:42:00Z">
        <w:r w:rsidR="008A79F3">
          <w:t xml:space="preserve"> inaccuracie</w:t>
        </w:r>
      </w:ins>
      <w:r w:rsidR="00953E01">
        <w:t>s</w:t>
      </w:r>
      <w:ins w:id="80" w:author="Cameron Walker" w:date="2018-05-28T12:42:00Z">
        <w:r w:rsidR="008A79F3">
          <w:t>.</w:t>
        </w:r>
      </w:ins>
      <w:del w:id="81" w:author="Cameron Walker" w:date="2018-05-28T12:42:00Z">
        <w:r w:rsidR="00953E01" w:rsidDel="008A79F3">
          <w:delText>;</w:delText>
        </w:r>
      </w:del>
      <w:r w:rsidR="00953E01">
        <w:t xml:space="preserve"> </w:t>
      </w:r>
      <w:del w:id="82" w:author="Cameron Walker" w:date="2018-05-28T12:42:00Z">
        <w:r w:rsidR="00953E01" w:rsidDel="008A79F3">
          <w:delText>f</w:delText>
        </w:r>
      </w:del>
      <w:ins w:id="83" w:author="Cameron Walker" w:date="2018-05-28T12:42:00Z">
        <w:r w:rsidR="008A79F3">
          <w:t>F</w:t>
        </w:r>
      </w:ins>
      <w:r w:rsidR="00953E01">
        <w:t xml:space="preserve">or instance, </w:t>
      </w:r>
      <w:del w:id="84" w:author="Cameron Walker" w:date="2018-05-28T12:42:00Z">
        <w:r w:rsidR="00953E01" w:rsidDel="008A79F3">
          <w:delText xml:space="preserve">operator </w:delText>
        </w:r>
        <w:commentRangeStart w:id="85"/>
        <w:r w:rsidR="00953E01" w:rsidDel="008A79F3">
          <w:delText xml:space="preserve">Christine Siega </w:delText>
        </w:r>
        <w:commentRangeEnd w:id="85"/>
        <w:r w:rsidR="00127429" w:rsidDel="008A79F3">
          <w:rPr>
            <w:rStyle w:val="CommentReference"/>
            <w:rFonts w:eastAsia="Times New Roman"/>
            <w:spacing w:val="0"/>
            <w14:ligatures w14:val="none"/>
          </w:rPr>
          <w:commentReference w:id="85"/>
        </w:r>
        <w:r w:rsidR="00953E01" w:rsidDel="008A79F3">
          <w:delText>stated that often</w:delText>
        </w:r>
      </w:del>
      <w:ins w:id="86" w:author="Cameron Walker" w:date="2018-05-28T12:42:00Z">
        <w:r w:rsidR="008A79F3">
          <w:t>recorded measurements of</w:t>
        </w:r>
      </w:ins>
      <w:r w:rsidR="00953E01">
        <w:t xml:space="preserve"> the mass flows from wells entering a flash plant do not </w:t>
      </w:r>
      <w:ins w:id="87" w:author="Cameron Walker" w:date="2018-05-28T12:43:00Z">
        <w:r w:rsidR="008A79F3">
          <w:t xml:space="preserve">always </w:t>
        </w:r>
      </w:ins>
      <w:r w:rsidR="00953E01">
        <w:t>sum to the mass flow out.</w:t>
      </w:r>
      <w:r w:rsidR="00F277D9">
        <w:t xml:space="preserve"> Adjustments for this are often done using a manually</w:t>
      </w:r>
      <w:ins w:id="88" w:author="Cameron Walker" w:date="2018-05-28T12:44:00Z">
        <w:r w:rsidR="008A79F3">
          <w:t>-</w:t>
        </w:r>
      </w:ins>
      <w:del w:id="89" w:author="Cameron Walker" w:date="2018-05-28T12:44:00Z">
        <w:r w:rsidR="00F277D9" w:rsidDel="008A79F3">
          <w:delText xml:space="preserve"> </w:delText>
        </w:r>
      </w:del>
      <w:r w:rsidR="00F277D9">
        <w:t>calculated</w:t>
      </w:r>
      <w:del w:id="90" w:author="Cameron Walker" w:date="2018-05-28T12:44:00Z">
        <w:r w:rsidR="00F277D9" w:rsidDel="008A79F3">
          <w:delText>,</w:delText>
        </w:r>
      </w:del>
      <w:r w:rsidR="00F277D9">
        <w:t xml:space="preserve"> constant correction factor</w:t>
      </w:r>
      <w:del w:id="91" w:author="Cameron Walker" w:date="2018-05-28T12:44:00Z">
        <w:r w:rsidR="00F277D9" w:rsidDel="008A79F3">
          <w:delText>;</w:delText>
        </w:r>
      </w:del>
      <w:ins w:id="92" w:author="Cameron Walker" w:date="2018-05-28T12:44:00Z">
        <w:r w:rsidR="008A79F3">
          <w:t>.</w:t>
        </w:r>
      </w:ins>
      <w:r w:rsidR="00F277D9">
        <w:t xml:space="preserve"> </w:t>
      </w:r>
      <w:ins w:id="93" w:author="Cameron Walker" w:date="2018-05-28T12:45:00Z">
        <w:r w:rsidR="008A79F3">
          <w:t>T</w:t>
        </w:r>
      </w:ins>
      <w:del w:id="94" w:author="Cameron Walker" w:date="2018-05-28T12:45:00Z">
        <w:r w:rsidR="00F277D9" w:rsidDel="008A79F3">
          <w:delText>t</w:delText>
        </w:r>
      </w:del>
      <w:r w:rsidR="00F277D9">
        <w:t xml:space="preserve">hese </w:t>
      </w:r>
      <w:ins w:id="95" w:author="Cameron Walker" w:date="2018-05-28T12:45:00Z">
        <w:r w:rsidR="008A79F3">
          <w:t xml:space="preserve">adjustments </w:t>
        </w:r>
      </w:ins>
      <w:r w:rsidR="00F277D9">
        <w:t xml:space="preserve">are not automatic and are only </w:t>
      </w:r>
      <w:del w:id="96" w:author="Cameron Walker" w:date="2018-05-28T12:45:00Z">
        <w:r w:rsidR="00F277D9" w:rsidDel="008A79F3">
          <w:delText xml:space="preserve">adjusted </w:delText>
        </w:r>
      </w:del>
      <w:ins w:id="97" w:author="Cameron Walker" w:date="2018-05-28T12:45:00Z">
        <w:r w:rsidR="008A79F3">
          <w:t>made</w:t>
        </w:r>
        <w:r w:rsidR="008A79F3">
          <w:t xml:space="preserve"> </w:t>
        </w:r>
      </w:ins>
      <w:r w:rsidR="00F277D9">
        <w:t>periodically.</w:t>
      </w:r>
    </w:p>
    <w:p w14:paraId="378D8197" w14:textId="012149D3" w:rsidR="00F277D9" w:rsidRPr="00E9494F" w:rsidRDefault="00F277D9" w:rsidP="00924D50">
      <w:pPr>
        <w:pStyle w:val="BodyText"/>
        <w:rPr>
          <w:b/>
        </w:rPr>
      </w:pPr>
      <w:r>
        <w:t xml:space="preserve">A second source of uncertainty comes from a lack of </w:t>
      </w:r>
      <w:r w:rsidR="00D4597A">
        <w:t>exhaustive</w:t>
      </w:r>
      <w:r w:rsidR="00084C67">
        <w:t xml:space="preserve"> data. </w:t>
      </w:r>
      <w:del w:id="98" w:author="David Dempsey" w:date="2018-05-25T09:37:00Z">
        <w:r w:rsidR="00084C67" w:rsidDel="002F1BBB">
          <w:rPr>
            <w:i/>
          </w:rPr>
          <w:delText xml:space="preserve">Bore </w:delText>
        </w:r>
      </w:del>
      <w:ins w:id="99" w:author="David Dempsey" w:date="2018-05-25T09:37:00Z">
        <w:r w:rsidR="002F1BBB">
          <w:rPr>
            <w:i/>
          </w:rPr>
          <w:t xml:space="preserve">Well </w:t>
        </w:r>
      </w:ins>
      <w:r w:rsidR="00084C67">
        <w:rPr>
          <w:i/>
        </w:rPr>
        <w:t>tests</w:t>
      </w:r>
      <w:r w:rsidR="00084C67">
        <w:t xml:space="preserve"> involve </w:t>
      </w:r>
      <w:r w:rsidR="007E07ED">
        <w:t xml:space="preserve">taking a well offline, applying </w:t>
      </w:r>
      <w:r w:rsidR="0090134D">
        <w:t>a testing apparatus to the well-</w:t>
      </w:r>
      <w:r w:rsidR="007E07ED">
        <w:t>head, and running the disconnected</w:t>
      </w:r>
      <w:r w:rsidR="0090134D">
        <w:t xml:space="preserve"> well at three different pressures to generate an elliptical estimate of the function </w:t>
      </w:r>
      <w:commentRangeStart w:id="100"/>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m:t>
        </m:r>
        <w:commentRangeEnd w:id="100"/>
        <m:r>
          <m:rPr>
            <m:sty m:val="p"/>
          </m:rPr>
          <w:rPr>
            <w:rStyle w:val="CommentReference"/>
            <w:rFonts w:eastAsia="Times New Roman"/>
            <w:spacing w:val="0"/>
            <w14:ligatures w14:val="none"/>
          </w:rPr>
          <w:commentReference w:id="100"/>
        </m:r>
      </m:oMath>
      <w:r w:rsidR="0090134D">
        <w:t xml:space="preserve">. </w:t>
      </w:r>
      <w:r w:rsidR="0096275E">
        <w:rPr>
          <w:i/>
        </w:rPr>
        <w:t>Tracer flow tests</w:t>
      </w:r>
      <w:r w:rsidR="0096275E">
        <w:t xml:space="preserve"> inject a tracer</w:t>
      </w:r>
      <w:r w:rsidR="00E9494F">
        <w:t xml:space="preserve"> dye at the well-head under normal operating conditions</w:t>
      </w:r>
      <w:del w:id="101" w:author="Cameron Walker" w:date="2018-05-28T12:45:00Z">
        <w:r w:rsidR="00E9494F" w:rsidDel="008A79F3">
          <w:delText>;</w:delText>
        </w:r>
      </w:del>
      <w:ins w:id="102" w:author="Cameron Walker" w:date="2018-05-28T12:45:00Z">
        <w:r w:rsidR="008A79F3">
          <w:t>.</w:t>
        </w:r>
      </w:ins>
      <w:r w:rsidR="00E9494F">
        <w:t xml:space="preserve"> </w:t>
      </w:r>
      <w:ins w:id="103" w:author="Cameron Walker" w:date="2018-05-28T12:45:00Z">
        <w:r w:rsidR="008A79F3">
          <w:t>T</w:t>
        </w:r>
      </w:ins>
      <w:del w:id="104" w:author="Cameron Walker" w:date="2018-05-28T12:45:00Z">
        <w:r w:rsidR="00E9494F" w:rsidDel="008A79F3">
          <w:delText>t</w:delText>
        </w:r>
      </w:del>
      <w:r w:rsidR="00E9494F">
        <w:t>he well can continue production</w:t>
      </w:r>
      <w:ins w:id="105" w:author="Cameron Walker" w:date="2018-05-28T12:46:00Z">
        <w:r w:rsidR="008A79F3">
          <w:t xml:space="preserve"> during the Tracer flow test</w:t>
        </w:r>
      </w:ins>
      <w:r w:rsidR="00E9494F">
        <w:t xml:space="preserve"> and mass flow is measured under realistic conditions, but this only provides one data point which cannot describe a curve. </w:t>
      </w:r>
      <w:r w:rsidR="00E9494F">
        <w:rPr>
          <w:b/>
        </w:rPr>
        <w:t>[There was also some data, can’t remember which, that had an unknown translation (error) but was consistent in the difference between measurements]</w:t>
      </w:r>
    </w:p>
    <w:p w14:paraId="49D1872B" w14:textId="36A36006" w:rsidR="00E9494F" w:rsidRPr="0096275E" w:rsidRDefault="00E9494F" w:rsidP="00924D50">
      <w:pPr>
        <w:pStyle w:val="BodyText"/>
      </w:pPr>
      <w:r>
        <w:t>Statistical methods are available to account for incomplete information.</w:t>
      </w:r>
    </w:p>
    <w:p w14:paraId="3F289B2C" w14:textId="09B51771" w:rsidR="00836A03" w:rsidRDefault="00836A03" w:rsidP="00836A03">
      <w:pPr>
        <w:pStyle w:val="Heading3"/>
      </w:pPr>
      <w:r>
        <w:t>Bayesian Framework</w:t>
      </w:r>
    </w:p>
    <w:p w14:paraId="13D5BCB5" w14:textId="53B833C3" w:rsidR="00836A03" w:rsidRDefault="00836A03" w:rsidP="00836A03">
      <w:pPr>
        <w:pStyle w:val="BodyText"/>
      </w:pPr>
      <w:commentRangeStart w:id="106"/>
      <w:r>
        <w:t xml:space="preserve">Z. Poulakis et al. apply Bayesian methods </w:t>
      </w:r>
      <w:commentRangeEnd w:id="106"/>
      <w:r w:rsidR="002F1BBB">
        <w:rPr>
          <w:rStyle w:val="CommentReference"/>
          <w:rFonts w:eastAsia="Times New Roman"/>
          <w:spacing w:val="0"/>
          <w14:ligatures w14:val="none"/>
        </w:rPr>
        <w:commentReference w:id="106"/>
      </w:r>
      <w:r>
        <w:t>to detect leaks in pipes</w:t>
      </w:r>
      <w:r w:rsidR="00E9494F">
        <w:t xml:space="preserve"> based on pressure and flow measurements</w:t>
      </w:r>
      <w:sdt>
        <w:sdtPr>
          <w:id w:val="-2028395991"/>
          <w:citation/>
        </w:sdtPr>
        <w:sdtEnd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rsidR="00E9494F">
        <w:t>.</w:t>
      </w:r>
      <w:r w:rsidR="007C0DBA">
        <w:t xml:space="preserve"> With </w:t>
      </w:r>
      <w:r w:rsidR="007C0DBA">
        <w:rPr>
          <w:i/>
        </w:rPr>
        <w:t>K</w:t>
      </w:r>
      <w:r w:rsidR="007C0DBA">
        <w:t xml:space="preserve"> possible leak locations, analogous to </w:t>
      </w:r>
      <w:r w:rsidR="007C0DBA">
        <w:rPr>
          <w:i/>
        </w:rPr>
        <w:t>K</w:t>
      </w:r>
      <w:r w:rsidR="007C0DBA">
        <w:t xml:space="preserve"> forms of decline in the network such as scaling or pressure decline, solving </w:t>
      </w:r>
      <w:r w:rsidR="00E317E2">
        <w:t xml:space="preserve">a multi-dimensional optimisation problem to find the maximum of the probability density function for leaks in the </w:t>
      </w:r>
      <w:r w:rsidR="00E317E2">
        <w:rPr>
          <w:i/>
        </w:rPr>
        <w:t>K</w:t>
      </w:r>
      <w:r w:rsidR="00E317E2">
        <w:t xml:space="preserve"> pipes allows the most likely locations for the leak given the data to be estimated. Similarly, we could use Bayesian analysis to estimate the </w:t>
      </w:r>
      <w:del w:id="107" w:author="David Dempsey" w:date="2018-05-25T09:40:00Z">
        <w:r w:rsidR="00E317E2" w:rsidDel="002F1BBB">
          <w:delText xml:space="preserve">actual </w:delText>
        </w:r>
      </w:del>
      <w:ins w:id="108" w:author="David Dempsey" w:date="2018-05-25T09:40:00Z">
        <w:r w:rsidR="002F1BBB">
          <w:t xml:space="preserve">likely </w:t>
        </w:r>
      </w:ins>
      <w:r w:rsidR="00E317E2">
        <w:t>condition of the wells given erroneous data.</w:t>
      </w:r>
      <w:r w:rsidR="003B3DBD">
        <w:t xml:space="preserve"> This method requires simulation over an exhaustive grid of parameters or expert knowledge to create realistic prior distributions.</w:t>
      </w:r>
    </w:p>
    <w:p w14:paraId="51035405" w14:textId="686A84B0" w:rsidR="003B3DBD" w:rsidRDefault="003B3DBD" w:rsidP="003B3DBD">
      <w:pPr>
        <w:pStyle w:val="Heading3"/>
      </w:pPr>
      <w:r>
        <w:t>Monte Carlo Methods</w:t>
      </w:r>
    </w:p>
    <w:p w14:paraId="401D6FC4" w14:textId="44FF2EAA" w:rsidR="000B18F2" w:rsidRDefault="000B18F2" w:rsidP="000B18F2">
      <w:pPr>
        <w:pStyle w:val="BodyText"/>
      </w:pPr>
      <w:r>
        <w:t xml:space="preserve">Related to the Bayesian framework, the graph structure of the geothermal network lends itself to </w:t>
      </w:r>
      <w:r w:rsidR="00436AB0">
        <w:t xml:space="preserve">simulation under uncertainty with methods such as sampling using the open-source JAGS (Just Another Gibbs Sampler). This is either used to compute posterior distributions, or to generate synthetic prior </w:t>
      </w:r>
      <w:r w:rsidR="00436AB0">
        <w:t>estimates</w:t>
      </w:r>
      <w:r w:rsidR="00A47F7D">
        <w:t xml:space="preserve"> under the empirical Bayes method for further Bayesian inference.</w:t>
      </w:r>
    </w:p>
    <w:p w14:paraId="35BCB56D" w14:textId="4E532A8E" w:rsidR="00B608A1" w:rsidRDefault="00B608A1" w:rsidP="000B18F2">
      <w:pPr>
        <w:pStyle w:val="BodyText"/>
      </w:pPr>
      <w:r>
        <w:t xml:space="preserve">Specifically, Monte Carlo estimates are applicable to scenario analysis under uncertainty. </w:t>
      </w:r>
      <w:r w:rsidR="00B66BCD">
        <w:t xml:space="preserve">When making decisions involving significant capital, Contact is </w:t>
      </w:r>
      <w:del w:id="109" w:author="David Dempsey" w:date="2018-05-25T09:41:00Z">
        <w:r w:rsidR="00B66BCD" w:rsidDel="002F1BBB">
          <w:delText xml:space="preserve">primary a business </w:delText>
        </w:r>
      </w:del>
      <w:ins w:id="110" w:author="David Dempsey" w:date="2018-05-25T09:41:00Z">
        <w:del w:id="111" w:author="Cameron Walker" w:date="2018-05-28T12:48:00Z">
          <w:r w:rsidR="002F1BBB" w:rsidDel="00661E3E">
            <w:delText>company</w:delText>
          </w:r>
        </w:del>
        <w:r w:rsidR="002F1BBB">
          <w:t xml:space="preserve"> obligated to </w:t>
        </w:r>
      </w:ins>
      <w:del w:id="112" w:author="David Dempsey" w:date="2018-05-25T09:41:00Z">
        <w:r w:rsidR="00B66BCD" w:rsidDel="002F1BBB">
          <w:delText xml:space="preserve">and must </w:delText>
        </w:r>
      </w:del>
      <w:r w:rsidR="00B66BCD">
        <w:t>generate value</w:t>
      </w:r>
      <w:ins w:id="113" w:author="David Dempsey" w:date="2018-05-25T09:41:00Z">
        <w:r w:rsidR="002F1BBB">
          <w:t xml:space="preserve"> for its shareholders</w:t>
        </w:r>
      </w:ins>
      <w:r w:rsidR="00B66BCD">
        <w:t>. Sampling distributions offer management a better idea of the risk involved than point estimates. A method for estimating the probability of failure using net present value (NPV)</w:t>
      </w:r>
      <w:r>
        <w:t xml:space="preserve"> </w:t>
      </w:r>
      <w:r w:rsidR="00B66BCD">
        <w:t xml:space="preserve">is described by </w:t>
      </w:r>
      <w:r w:rsidR="009B2775">
        <w:t>M. Goumas et al.</w:t>
      </w:r>
      <w:sdt>
        <w:sdtPr>
          <w:id w:val="-119376892"/>
          <w:citation/>
        </w:sdtPr>
        <w:sdtEndPr/>
        <w:sdtContent>
          <w:r w:rsidR="009B2775">
            <w:fldChar w:fldCharType="begin"/>
          </w:r>
          <w:r w:rsidR="009B2775">
            <w:instrText xml:space="preserve"> CITATION Gou99 \l 1033 </w:instrText>
          </w:r>
          <w:r w:rsidR="009B2775">
            <w:fldChar w:fldCharType="separate"/>
          </w:r>
          <w:r w:rsidR="006F2A8A">
            <w:rPr>
              <w:noProof/>
            </w:rPr>
            <w:t xml:space="preserve"> </w:t>
          </w:r>
          <w:r w:rsidR="006F2A8A" w:rsidRPr="006F2A8A">
            <w:rPr>
              <w:noProof/>
            </w:rPr>
            <w:t>[10]</w:t>
          </w:r>
          <w:r w:rsidR="009B2775">
            <w:fldChar w:fldCharType="end"/>
          </w:r>
        </w:sdtContent>
      </w:sdt>
      <w:r w:rsidR="009B2775">
        <w:t xml:space="preserve"> in their report on how to incorporate a range of technical, economic, social and environmental parameters into the decision making process.</w:t>
      </w:r>
      <w:r w:rsidR="008E460E">
        <w:t xml:space="preserve"> They conclude that MC methods require less prior information because guesses can be made, they make interpretation accessible for a layperson, and sensitivity analysis is easy to perform</w:t>
      </w:r>
      <w:r w:rsidR="008D48C1">
        <w:t>.</w:t>
      </w:r>
    </w:p>
    <w:p w14:paraId="657B8265" w14:textId="0030E7C5" w:rsidR="008D48C1" w:rsidRPr="000B18F2" w:rsidRDefault="008D48C1" w:rsidP="000B18F2">
      <w:pPr>
        <w:pStyle w:val="BodyText"/>
      </w:pPr>
      <w:r>
        <w:t xml:space="preserve">Scenario evaluation with simulation also enables rudimentary multi-objective optimisation to be performed by comparing posteriors; </w:t>
      </w:r>
      <w:commentRangeStart w:id="114"/>
      <w:r>
        <w:t>the example presented is the balance of energy use, return on investment and jobs created</w:t>
      </w:r>
      <w:commentRangeEnd w:id="114"/>
      <w:r w:rsidR="00661E3E">
        <w:rPr>
          <w:rStyle w:val="CommentReference"/>
          <w:rFonts w:eastAsia="Times New Roman"/>
          <w:spacing w:val="0"/>
          <w14:ligatures w14:val="none"/>
        </w:rPr>
        <w:commentReference w:id="114"/>
      </w:r>
      <w:r>
        <w:t>.</w:t>
      </w:r>
    </w:p>
    <w:p w14:paraId="4AB460D7" w14:textId="32B260B7" w:rsidR="00E317E2" w:rsidRDefault="00337278" w:rsidP="00E317E2">
      <w:pPr>
        <w:pStyle w:val="Heading3"/>
      </w:pPr>
      <w:r>
        <w:t>Model Fitting</w:t>
      </w:r>
    </w:p>
    <w:p w14:paraId="04F3F29F" w14:textId="388DBD12" w:rsidR="00E317E2" w:rsidRDefault="00752CA0" w:rsidP="00E317E2">
      <w:pPr>
        <w:pStyle w:val="BodyText"/>
      </w:pPr>
      <w:r>
        <w:t xml:space="preserve">Currently, Contact Energy estimates well-head pressure decline </w:t>
      </w:r>
      <w:del w:id="115" w:author="David Dempsey" w:date="2018-05-25T09:44:00Z">
        <w:r w:rsidDel="002F1BBB">
          <w:delText xml:space="preserve">by estimating the decline in </w:delText>
        </w:r>
      </w:del>
      <w:ins w:id="116" w:author="David Dempsey" w:date="2018-05-25T09:44:00Z">
        <w:r w:rsidR="002F1BBB">
          <w:t xml:space="preserve">using </w:t>
        </w:r>
      </w:ins>
      <w:r>
        <w:t xml:space="preserve">a parametric, fitted </w:t>
      </w:r>
      <w:commentRangeStart w:id="117"/>
      <w:r>
        <w:t>elliptical curve</w:t>
      </w:r>
      <w:commentRangeEnd w:id="117"/>
      <w:r w:rsidR="002F1BBB">
        <w:rPr>
          <w:rStyle w:val="CommentReference"/>
          <w:rFonts w:eastAsia="Times New Roman"/>
          <w:spacing w:val="0"/>
          <w14:ligatures w14:val="none"/>
        </w:rPr>
        <w:commentReference w:id="117"/>
      </w:r>
      <w:r>
        <w:t xml:space="preserve">. While the exact manner </w:t>
      </w:r>
      <w:ins w:id="118" w:author="Cameron Walker" w:date="2018-05-28T12:50:00Z">
        <w:r w:rsidR="009D5D11">
          <w:t xml:space="preserve">in which </w:t>
        </w:r>
      </w:ins>
      <w:r>
        <w:t>they do this is</w:t>
      </w:r>
      <w:del w:id="119" w:author="Cameron Walker" w:date="2018-05-28T12:50:00Z">
        <w:r w:rsidDel="009D5D11">
          <w:delText xml:space="preserve"> in is</w:delText>
        </w:r>
      </w:del>
      <w:r>
        <w:t xml:space="preserve"> not completely transparent, inspection reveals it to be an exact fitted curve to the three points obtained at a single bore test,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|t)</m:t>
        </m:r>
      </m:oMath>
      <w:r>
        <w:t xml:space="preserve">. Using the curve to estimate the mass flow at a fixed well-head pressure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oMath>
      <w:r>
        <w:t xml:space="preserve">, they create a plot of standardised mass flow over time,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=g(t)</m:t>
        </m:r>
      </m:oMath>
      <w:r>
        <w:t>.</w:t>
      </w:r>
    </w:p>
    <w:p w14:paraId="22D5C1F5" w14:textId="4A47FF58" w:rsidR="00337278" w:rsidRDefault="00337278" w:rsidP="00E317E2">
      <w:pPr>
        <w:pStyle w:val="BodyText"/>
      </w:pPr>
      <w:r>
        <w:t>This method allows Contact to observe the changing conditions of the well, independent of operating pressure. It is used by the operator to indicate whether maintenance is required, and characteristics of the decline</w:t>
      </w:r>
      <w:ins w:id="120" w:author="Cameron Walker" w:date="2018-05-28T12:51:00Z">
        <w:r w:rsidR="009D5D11">
          <w:t>,</w:t>
        </w:r>
      </w:ins>
      <w:r>
        <w:t xml:space="preserve"> such as whether it is correlated with nearby wells</w:t>
      </w:r>
      <w:ins w:id="121" w:author="Cameron Walker" w:date="2018-05-28T12:51:00Z">
        <w:r w:rsidR="009D5D11">
          <w:t>,</w:t>
        </w:r>
      </w:ins>
      <w:r>
        <w:t xml:space="preserve"> can indicate the cause of decline, such as scaling, instrumentation error or reservoir pressure loss.</w:t>
      </w:r>
    </w:p>
    <w:p w14:paraId="32D8DB2F" w14:textId="41CED232" w:rsidR="00337278" w:rsidRDefault="00337278" w:rsidP="00E317E2">
      <w:pPr>
        <w:pStyle w:val="BodyText"/>
      </w:pPr>
      <w:r>
        <w:t xml:space="preserve">It is worth noting that this is </w:t>
      </w:r>
      <w:commentRangeStart w:id="122"/>
      <w:r>
        <w:t>not a typical regression</w:t>
      </w:r>
      <w:commentRangeEnd w:id="122"/>
      <w:r w:rsidR="009D5D11">
        <w:rPr>
          <w:rStyle w:val="CommentReference"/>
          <w:rFonts w:eastAsia="Times New Roman"/>
          <w:spacing w:val="0"/>
          <w14:ligatures w14:val="none"/>
        </w:rPr>
        <w:commentReference w:id="122"/>
      </w:r>
      <w:r>
        <w:t>, where observations are assumed to be independent and ordinary least-squares minimisation would be used.</w:t>
      </w:r>
    </w:p>
    <w:p w14:paraId="2B734ACD" w14:textId="5AEF3522" w:rsidR="001B4657" w:rsidRDefault="005D50BE" w:rsidP="005D50BE">
      <w:pPr>
        <w:pStyle w:val="Heading1"/>
      </w:pPr>
      <w:r>
        <w:t>Potential Areas of Development</w:t>
      </w:r>
    </w:p>
    <w:p w14:paraId="4E3ED145" w14:textId="36658901" w:rsidR="005D50BE" w:rsidRDefault="005D50BE" w:rsidP="005D50BE">
      <w:pPr>
        <w:pStyle w:val="BodyText"/>
      </w:pPr>
      <w:commentRangeStart w:id="123"/>
      <w:r>
        <w:t xml:space="preserve">The aforementioned research, particularly around optimisation </w:t>
      </w:r>
      <w:r w:rsidR="0009611A">
        <w:t>and stochastic modelling, have seen very little application to the operational strategy of a geothermal network</w:t>
      </w:r>
      <w:r w:rsidR="00F3401F">
        <w:t xml:space="preserve">, focusing more on analysis of pipe flow metrics than the decisions an operator can make. </w:t>
      </w:r>
      <w:commentRangeEnd w:id="123"/>
      <w:r w:rsidR="00AF2B92">
        <w:rPr>
          <w:rStyle w:val="CommentReference"/>
          <w:rFonts w:eastAsia="Times New Roman"/>
          <w:spacing w:val="0"/>
          <w14:ligatures w14:val="none"/>
        </w:rPr>
        <w:commentReference w:id="123"/>
      </w:r>
      <w:r w:rsidR="00F3401F">
        <w:t>This gives us several opportunities to research the applications of existing mathematical techniques to geothermal networks.</w:t>
      </w:r>
    </w:p>
    <w:p w14:paraId="6D4620CF" w14:textId="46872781" w:rsidR="00F3401F" w:rsidRDefault="00D16263" w:rsidP="00F3401F">
      <w:pPr>
        <w:pStyle w:val="Heading2"/>
      </w:pPr>
      <w:r>
        <w:t>Decision-Making in a Network of Pipes</w:t>
      </w:r>
      <w:r w:rsidR="00377233">
        <w:t xml:space="preserve"> Over Time</w:t>
      </w:r>
    </w:p>
    <w:p w14:paraId="3B13A62A" w14:textId="262E35E9" w:rsidR="00D16263" w:rsidRDefault="00EA415D" w:rsidP="00D16263">
      <w:pPr>
        <w:pStyle w:val="BodyText"/>
      </w:pPr>
      <w:r>
        <w:t xml:space="preserve">Current research focuses on </w:t>
      </w:r>
      <w:commentRangeStart w:id="124"/>
      <w:r>
        <w:t>solving</w:t>
      </w:r>
      <w:commentRangeEnd w:id="124"/>
      <w:r w:rsidR="00AF2B92">
        <w:rPr>
          <w:rStyle w:val="CommentReference"/>
          <w:rFonts w:eastAsia="Times New Roman"/>
          <w:spacing w:val="0"/>
          <w14:ligatures w14:val="none"/>
        </w:rPr>
        <w:commentReference w:id="124"/>
      </w:r>
      <w:r>
        <w:t xml:space="preserve"> pipe flows where flows and pressures are the only variables. </w:t>
      </w:r>
      <w:r w:rsidR="00377233">
        <w:t xml:space="preserve">There is not much research on </w:t>
      </w:r>
      <w:r>
        <w:t xml:space="preserve">the </w:t>
      </w:r>
      <w:r w:rsidR="00377233">
        <w:t xml:space="preserve">discrete optimisation of pipe networks; i.e. </w:t>
      </w:r>
      <w:commentRangeStart w:id="125"/>
      <w:r w:rsidR="00377233">
        <w:t>when to enable a sectio</w:t>
      </w:r>
      <w:r>
        <w:t>n of pipe as a binary variable</w:t>
      </w:r>
      <w:commentRangeEnd w:id="125"/>
      <w:r w:rsidR="00AF2B92">
        <w:rPr>
          <w:rStyle w:val="CommentReference"/>
          <w:rFonts w:eastAsia="Times New Roman"/>
          <w:spacing w:val="0"/>
          <w14:ligatures w14:val="none"/>
        </w:rPr>
        <w:commentReference w:id="125"/>
      </w:r>
      <w:r>
        <w:t>.</w:t>
      </w:r>
    </w:p>
    <w:p w14:paraId="55D700E9" w14:textId="344ADF9C" w:rsidR="00EA415D" w:rsidRDefault="00EA415D" w:rsidP="00D16263">
      <w:pPr>
        <w:pStyle w:val="BodyText"/>
      </w:pPr>
      <w:r>
        <w:t xml:space="preserve">Further optimisation can also include a scheduling component; for instance, we know that if a well is shut down, the pipes cool and this incurs a warm-up time before the well is </w:t>
      </w:r>
      <w:r>
        <w:lastRenderedPageBreak/>
        <w:t>restarted. Blowing of the trip valves also incurs a time delay, and by far the most disruptive activity that takes place at the geothermal field is wellbore workovers.</w:t>
      </w:r>
    </w:p>
    <w:p w14:paraId="6A84B9D0" w14:textId="4D3B4512" w:rsidR="00821074" w:rsidRDefault="00322EF0" w:rsidP="00821074">
      <w:pPr>
        <w:pStyle w:val="Heading2"/>
      </w:pPr>
      <w:r>
        <w:t xml:space="preserve">Bayesian Analysis on a </w:t>
      </w:r>
      <w:r w:rsidR="008774DE">
        <w:t>Transient</w:t>
      </w:r>
      <w:r>
        <w:t xml:space="preserve"> Network of Pipes</w:t>
      </w:r>
    </w:p>
    <w:p w14:paraId="75D5961B" w14:textId="25368601" w:rsidR="008774DE" w:rsidRDefault="008774DE" w:rsidP="008774DE">
      <w:pPr>
        <w:pStyle w:val="BodyText"/>
      </w:pPr>
      <w:r>
        <w:t>Geothermal fluids contain more impurities than a city’s network of potable water pipes</w:t>
      </w:r>
      <w:del w:id="126" w:author="Cameron Walker" w:date="2018-05-28T12:58:00Z">
        <w:r w:rsidDel="00AF2B92">
          <w:delText>, for instance</w:delText>
        </w:r>
      </w:del>
      <w:r>
        <w:t xml:space="preserve">. This, combined with extreme changes in pressure and temperature, contributes to high levels of scaling and corrosion. </w:t>
      </w:r>
      <w:commentRangeStart w:id="127"/>
      <w:r>
        <w:t>Pressure decline is therefore expected to decline over time</w:t>
      </w:r>
      <w:commentRangeEnd w:id="127"/>
      <w:r w:rsidR="00AF2B92">
        <w:rPr>
          <w:rStyle w:val="CommentReference"/>
          <w:rFonts w:eastAsia="Times New Roman"/>
          <w:spacing w:val="0"/>
          <w14:ligatures w14:val="none"/>
        </w:rPr>
        <w:commentReference w:id="127"/>
      </w:r>
      <w:r>
        <w:t>, compounded by the possibility of pressure and temperature loss in the reservoir itself.</w:t>
      </w:r>
    </w:p>
    <w:p w14:paraId="4631E7FA" w14:textId="28E7DCD9" w:rsidR="00851F81" w:rsidRPr="008774DE" w:rsidRDefault="007A17CE" w:rsidP="008774DE">
      <w:pPr>
        <w:pStyle w:val="BodyText"/>
      </w:pPr>
      <w:r>
        <w:t xml:space="preserve">Bayesian analysis (or, as an alternative, frequentist maximum likelihood estimation) can offer </w:t>
      </w:r>
      <w:commentRangeStart w:id="128"/>
      <w:r>
        <w:t xml:space="preserve">concrete </w:t>
      </w:r>
      <w:commentRangeEnd w:id="128"/>
      <w:r w:rsidR="002F1BBB">
        <w:rPr>
          <w:rStyle w:val="CommentReference"/>
          <w:rFonts w:eastAsia="Times New Roman"/>
          <w:spacing w:val="0"/>
          <w14:ligatures w14:val="none"/>
        </w:rPr>
        <w:commentReference w:id="128"/>
      </w:r>
      <w:r>
        <w:t>distributions of decline</w:t>
      </w:r>
      <w:del w:id="129" w:author="Cameron Walker" w:date="2018-05-28T13:00:00Z">
        <w:r w:rsidDel="00AF2B92">
          <w:delText>s</w:delText>
        </w:r>
      </w:del>
      <w:r>
        <w:t xml:space="preserve"> over time and the effects of taking certain actions, also over time. This</w:t>
      </w:r>
      <w:del w:id="130" w:author="David Dempsey" w:date="2018-05-25T09:46:00Z">
        <w:r w:rsidDel="002F1BBB">
          <w:delText xml:space="preserve"> is superior </w:delText>
        </w:r>
      </w:del>
      <w:ins w:id="131" w:author="David Dempsey" w:date="2018-05-25T09:46:00Z">
        <w:r w:rsidR="002F1BBB">
          <w:t xml:space="preserve"> </w:t>
        </w:r>
        <w:commentRangeStart w:id="132"/>
        <w:r w:rsidR="002F1BBB">
          <w:t xml:space="preserve">has the potential </w:t>
        </w:r>
      </w:ins>
      <w:r>
        <w:t xml:space="preserve">to </w:t>
      </w:r>
      <w:ins w:id="133" w:author="David Dempsey" w:date="2018-05-25T09:46:00Z">
        <w:r w:rsidR="002F1BBB">
          <w:t xml:space="preserve">improve on </w:t>
        </w:r>
        <w:commentRangeEnd w:id="132"/>
        <w:r w:rsidR="002F1BBB">
          <w:rPr>
            <w:rStyle w:val="CommentReference"/>
            <w:rFonts w:eastAsia="Times New Roman"/>
            <w:spacing w:val="0"/>
            <w14:ligatures w14:val="none"/>
          </w:rPr>
          <w:commentReference w:id="132"/>
        </w:r>
      </w:ins>
      <w:del w:id="134" w:author="David Dempsey" w:date="2018-05-25T09:46:00Z">
        <w:r w:rsidDel="002F1BBB">
          <w:delText xml:space="preserve">the </w:delText>
        </w:r>
      </w:del>
      <w:r>
        <w:t>manual, point-estimates currently made by the Contact operators, and the single snapshots in time</w:t>
      </w:r>
      <w:ins w:id="135" w:author="David Dempsey" w:date="2018-05-25T09:46:00Z">
        <w:r w:rsidR="002F1BBB">
          <w:t xml:space="preserve">, </w:t>
        </w:r>
      </w:ins>
      <w:del w:id="136" w:author="David Dempsey" w:date="2018-05-25T09:46:00Z">
        <w:r w:rsidDel="002F1BBB">
          <w:delText xml:space="preserve"> used by some research </w:delText>
        </w:r>
      </w:del>
      <w:r>
        <w:t xml:space="preserve">such as </w:t>
      </w:r>
      <w:ins w:id="137" w:author="David Dempsey" w:date="2018-05-25T09:46:00Z">
        <w:r w:rsidR="002F1BBB">
          <w:t xml:space="preserve">used by </w:t>
        </w:r>
      </w:ins>
      <w:r>
        <w:t>Poulakis et al.</w:t>
      </w:r>
      <w:sdt>
        <w:sdtPr>
          <w:id w:val="389004735"/>
          <w:citation/>
        </w:sdtPr>
        <w:sdtEnd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t>.</w:t>
      </w:r>
    </w:p>
    <w:p w14:paraId="4C2C9AF7" w14:textId="4AA9DB6A" w:rsidR="00BA71C2" w:rsidRDefault="00DE2618" w:rsidP="00BA71C2">
      <w:pPr>
        <w:pStyle w:val="Heading1"/>
      </w:pPr>
      <w:r>
        <w:t>Research Intent</w:t>
      </w:r>
    </w:p>
    <w:p w14:paraId="26BA0DA3" w14:textId="026E9679" w:rsidR="00DE2618" w:rsidRDefault="001B5766" w:rsidP="001B5766">
      <w:pPr>
        <w:pStyle w:val="BodyText"/>
      </w:pPr>
      <w:r>
        <w:t>The work we intend to carry out centres around the implementation and adaptation of engineering science methods to the management of the Wairakei geothermal field.</w:t>
      </w:r>
      <w:r w:rsidR="00D0327F">
        <w:t xml:space="preserve"> The goals of this project are:</w:t>
      </w:r>
    </w:p>
    <w:p w14:paraId="2DDFEC07" w14:textId="319E17F5" w:rsidR="00D0327F" w:rsidRDefault="00D0327F" w:rsidP="00D0327F">
      <w:pPr>
        <w:pStyle w:val="BodyText"/>
        <w:numPr>
          <w:ilvl w:val="0"/>
          <w:numId w:val="27"/>
        </w:numPr>
      </w:pPr>
      <w:r>
        <w:t>Develop a mathematical/computational model of the Wairakei network that is flexible and can be reused in further research</w:t>
      </w:r>
      <w:ins w:id="138" w:author="Cameron Walker" w:date="2018-05-28T13:01:00Z">
        <w:r w:rsidR="00AF2B92">
          <w:t>;</w:t>
        </w:r>
      </w:ins>
      <w:del w:id="139" w:author="Cameron Walker" w:date="2018-05-28T13:01:00Z">
        <w:r w:rsidR="00D82FCD" w:rsidDel="00AF2B92">
          <w:delText>,</w:delText>
        </w:r>
      </w:del>
    </w:p>
    <w:p w14:paraId="6491B00A" w14:textId="1909D524" w:rsidR="00D0327F" w:rsidRDefault="00D0327F" w:rsidP="00D0327F">
      <w:pPr>
        <w:pStyle w:val="BodyText"/>
        <w:numPr>
          <w:ilvl w:val="0"/>
          <w:numId w:val="27"/>
        </w:numPr>
      </w:pPr>
      <w:r>
        <w:t>Create an optimisation program that generates policy recommendations in the near future regarding decisions such as bringing wells online/offline, redirecting flows and maintenance events</w:t>
      </w:r>
      <w:ins w:id="140" w:author="Cameron Walker" w:date="2018-05-28T13:01:00Z">
        <w:r w:rsidR="00AF2B92">
          <w:t>;</w:t>
        </w:r>
      </w:ins>
      <w:del w:id="141" w:author="Cameron Walker" w:date="2018-05-28T13:01:00Z">
        <w:r w:rsidR="00D82FCD" w:rsidDel="00AF2B92">
          <w:delText>,</w:delText>
        </w:r>
      </w:del>
    </w:p>
    <w:p w14:paraId="51A3167B" w14:textId="2413CF7A" w:rsidR="00D0327F" w:rsidRDefault="00D82FCD" w:rsidP="00D0327F">
      <w:pPr>
        <w:pStyle w:val="BodyText"/>
        <w:numPr>
          <w:ilvl w:val="0"/>
          <w:numId w:val="27"/>
        </w:numPr>
      </w:pPr>
      <w:r>
        <w:t>Simulate network states and power plant performance under uncertainty to augment the existing prediction workbook.</w:t>
      </w:r>
    </w:p>
    <w:p w14:paraId="0187F849" w14:textId="74160DB7" w:rsidR="00E100B3" w:rsidRDefault="00D604CA" w:rsidP="00D604CA">
      <w:pPr>
        <w:pStyle w:val="Heading2"/>
      </w:pPr>
      <w:r>
        <w:t>Resources</w:t>
      </w:r>
    </w:p>
    <w:p w14:paraId="5292DDBF" w14:textId="48C86365" w:rsidR="00A56080" w:rsidRDefault="00A56080" w:rsidP="00A56080">
      <w:pPr>
        <w:pStyle w:val="BodyText"/>
      </w:pPr>
      <w:r>
        <w:t>Historical flow meter data, schematics and details of some past events (such as which wells were routed to a flash plant) have been provided by Contact Energy in the form of several Excel workbooks.</w:t>
      </w:r>
    </w:p>
    <w:p w14:paraId="6751D0E9" w14:textId="0F46FB74" w:rsidR="00A56080" w:rsidRPr="00A56080" w:rsidRDefault="00A56080" w:rsidP="00A56080">
      <w:pPr>
        <w:pStyle w:val="BodyText"/>
      </w:pPr>
      <w:r>
        <w:t xml:space="preserve">An AMPL licence is desired for the optimisation component of this project </w:t>
      </w:r>
      <w:commentRangeStart w:id="142"/>
      <w:r>
        <w:t>because of its syntax and previous experience with the tool</w:t>
      </w:r>
      <w:commentRangeEnd w:id="142"/>
      <w:r w:rsidR="002F1BBB">
        <w:rPr>
          <w:rStyle w:val="CommentReference"/>
          <w:rFonts w:eastAsia="Times New Roman"/>
          <w:spacing w:val="0"/>
          <w14:ligatures w14:val="none"/>
        </w:rPr>
        <w:commentReference w:id="142"/>
      </w:r>
      <w:r>
        <w:t xml:space="preserve">. However, </w:t>
      </w:r>
      <w:r w:rsidR="001535AA">
        <w:t>there are also open-source alternatives</w:t>
      </w:r>
      <w:r>
        <w:t>, detail</w:t>
      </w:r>
      <w:r w:rsidR="001535AA">
        <w:t>ed in the methodology.</w:t>
      </w:r>
    </w:p>
    <w:p w14:paraId="3EC7AB77" w14:textId="0D09C1EF" w:rsidR="00D82FCD" w:rsidRDefault="00D82FCD" w:rsidP="00D604CA">
      <w:pPr>
        <w:pStyle w:val="Heading2"/>
      </w:pPr>
      <w:r>
        <w:t>Methodology</w:t>
      </w:r>
    </w:p>
    <w:p w14:paraId="4A61AF29" w14:textId="3F85FC01" w:rsidR="00D82FCD" w:rsidRDefault="0069504A" w:rsidP="00D82FCD">
      <w:pPr>
        <w:pStyle w:val="BodyText"/>
      </w:pPr>
      <w:r>
        <w:t xml:space="preserve">The three objectives listed above provide a framework for tracking the progress of this project in a relatively linear fashion. Although the research team </w:t>
      </w:r>
      <w:del w:id="143" w:author="Cameron Walker" w:date="2018-05-28T13:02:00Z">
        <w:r w:rsidDel="00AF2B92">
          <w:delText>is made</w:delText>
        </w:r>
      </w:del>
      <w:ins w:id="144" w:author="Cameron Walker" w:date="2018-05-28T13:02:00Z">
        <w:r w:rsidR="00AF2B92">
          <w:t>consists</w:t>
        </w:r>
      </w:ins>
      <w:r>
        <w:t xml:space="preserve"> of a pair of students, the separate tasks have dependencies which mean they will likely be done in series.</w:t>
      </w:r>
    </w:p>
    <w:p w14:paraId="5C163B5F" w14:textId="32AE680B" w:rsidR="0069504A" w:rsidRDefault="0069504A" w:rsidP="00D604CA">
      <w:pPr>
        <w:pStyle w:val="Heading3"/>
      </w:pPr>
      <w:r>
        <w:t>Develop a Model</w:t>
      </w:r>
    </w:p>
    <w:p w14:paraId="364C92F4" w14:textId="0439692D" w:rsidR="0069504A" w:rsidRDefault="00E871D0" w:rsidP="0069504A">
      <w:pPr>
        <w:pStyle w:val="BodyText"/>
      </w:pPr>
      <w:r>
        <w:t xml:space="preserve">Previous models of pipe networks </w:t>
      </w:r>
      <w:r>
        <w:rPr>
          <w:b/>
        </w:rPr>
        <w:t>[more research required]</w:t>
      </w:r>
      <w:r>
        <w:t xml:space="preserve"> have shown linear equations give good </w:t>
      </w:r>
      <w:r>
        <w:t>representations of the flows and thermodynamic physics in the network. The field can therefore be modelled by a system of linear equations with the intention of introducing an objective function to create a linear program.</w:t>
      </w:r>
    </w:p>
    <w:p w14:paraId="29848332" w14:textId="4BF30908" w:rsidR="00E871D0" w:rsidRPr="00E871D0" w:rsidRDefault="00E871D0" w:rsidP="0069504A">
      <w:pPr>
        <w:pStyle w:val="BodyText"/>
      </w:pPr>
      <w:r>
        <w:t>Candidates for creating a linear programme include AMPL and Python via the PuLP package</w:t>
      </w:r>
      <w:sdt>
        <w:sdtPr>
          <w:id w:val="579183129"/>
          <w:citation/>
        </w:sdtPr>
        <w:sdtEndPr/>
        <w:sdtContent>
          <w:r w:rsidR="00F95952">
            <w:fldChar w:fldCharType="begin"/>
          </w:r>
          <w:r w:rsidR="00F95952">
            <w:instrText xml:space="preserve"> CITATION Mit11 \l 1033 </w:instrText>
          </w:r>
          <w:r w:rsidR="00F95952">
            <w:fldChar w:fldCharType="separate"/>
          </w:r>
          <w:r w:rsidR="006F2A8A">
            <w:rPr>
              <w:noProof/>
            </w:rPr>
            <w:t xml:space="preserve"> </w:t>
          </w:r>
          <w:r w:rsidR="006F2A8A" w:rsidRPr="006F2A8A">
            <w:rPr>
              <w:noProof/>
            </w:rPr>
            <w:t>[11]</w:t>
          </w:r>
          <w:r w:rsidR="00F95952">
            <w:fldChar w:fldCharType="end"/>
          </w:r>
        </w:sdtContent>
      </w:sdt>
      <w:r>
        <w:t>.</w:t>
      </w:r>
      <w:r w:rsidR="00D076F6">
        <w:t xml:space="preserve"> </w:t>
      </w:r>
      <w:commentRangeStart w:id="145"/>
      <w:r w:rsidR="00D076F6">
        <w:t>Pipes can be represented as flows along arcs, between components as the nodes where conversions take place.</w:t>
      </w:r>
      <w:commentRangeEnd w:id="145"/>
      <w:r w:rsidR="00AF2B92">
        <w:rPr>
          <w:rStyle w:val="CommentReference"/>
          <w:rFonts w:eastAsia="Times New Roman"/>
          <w:spacing w:val="0"/>
          <w14:ligatures w14:val="none"/>
        </w:rPr>
        <w:commentReference w:id="145"/>
      </w:r>
      <w:r w:rsidR="00D076F6">
        <w:t xml:space="preserve"> Inspection of the enthalpy equations reveals </w:t>
      </w:r>
      <w:commentRangeStart w:id="146"/>
      <w:r w:rsidR="00D076F6">
        <w:t>linear conversions</w:t>
      </w:r>
      <w:commentRangeEnd w:id="146"/>
      <w:r w:rsidR="00AF2B92">
        <w:rPr>
          <w:rStyle w:val="CommentReference"/>
          <w:rFonts w:eastAsia="Times New Roman"/>
          <w:spacing w:val="0"/>
          <w14:ligatures w14:val="none"/>
        </w:rPr>
        <w:commentReference w:id="146"/>
      </w:r>
      <w:r w:rsidR="00D076F6">
        <w:t xml:space="preserve">; any nonlinear </w:t>
      </w:r>
      <w:del w:id="147" w:author="David Dempsey" w:date="2018-05-25T09:47:00Z">
        <w:r w:rsidR="00D076F6" w:rsidDel="002F1BBB">
          <w:delText xml:space="preserve">equations </w:delText>
        </w:r>
      </w:del>
      <w:ins w:id="148" w:author="David Dempsey" w:date="2018-05-25T09:47:00Z">
        <w:r w:rsidR="002F1BBB">
          <w:t xml:space="preserve">effects </w:t>
        </w:r>
      </w:ins>
      <w:del w:id="149" w:author="David Dempsey" w:date="2018-05-25T09:47:00Z">
        <w:r w:rsidR="00D076F6" w:rsidDel="002F1BBB">
          <w:delText xml:space="preserve">found </w:delText>
        </w:r>
      </w:del>
      <w:ins w:id="150" w:author="David Dempsey" w:date="2018-05-25T09:47:00Z">
        <w:r w:rsidR="002F1BBB">
          <w:t xml:space="preserve">discovered </w:t>
        </w:r>
      </w:ins>
      <w:r w:rsidR="00D076F6">
        <w:t xml:space="preserve">later </w:t>
      </w:r>
      <w:del w:id="151" w:author="David Dempsey" w:date="2018-05-25T09:47:00Z">
        <w:r w:rsidR="00D076F6" w:rsidDel="002F1BBB">
          <w:delText xml:space="preserve">on </w:delText>
        </w:r>
      </w:del>
      <w:r w:rsidR="00D076F6">
        <w:t>may need to be linearised or discretised.</w:t>
      </w:r>
    </w:p>
    <w:p w14:paraId="67DA39D2" w14:textId="407A9858" w:rsidR="0069504A" w:rsidRDefault="0069504A" w:rsidP="00D604CA">
      <w:pPr>
        <w:pStyle w:val="Heading3"/>
      </w:pPr>
      <w:bookmarkStart w:id="152" w:name="_Ref513728905"/>
      <w:r>
        <w:t>Optimisation</w:t>
      </w:r>
      <w:bookmarkEnd w:id="152"/>
    </w:p>
    <w:p w14:paraId="500DBEED" w14:textId="77777777" w:rsidR="0071043F" w:rsidRDefault="000D2FB0" w:rsidP="00D076F6">
      <w:pPr>
        <w:pStyle w:val="BodyText"/>
      </w:pPr>
      <w:r>
        <w:t xml:space="preserve">A linear representation of the network makes solving to optimality </w:t>
      </w:r>
      <w:commentRangeStart w:id="153"/>
      <w:r>
        <w:t>more straightforward</w:t>
      </w:r>
      <w:commentRangeEnd w:id="153"/>
      <w:r w:rsidR="00AF2B92">
        <w:rPr>
          <w:rStyle w:val="CommentReference"/>
          <w:rFonts w:eastAsia="Times New Roman"/>
          <w:spacing w:val="0"/>
          <w14:ligatures w14:val="none"/>
        </w:rPr>
        <w:commentReference w:id="153"/>
      </w:r>
      <w:r>
        <w:t>. We want to make recommendations for the daily or weekly operations of the network</w:t>
      </w:r>
      <w:r w:rsidR="0044322F">
        <w:t xml:space="preserve"> in order to maximise revenue</w:t>
      </w:r>
      <w:r w:rsidR="000A19B9">
        <w:t xml:space="preserve"> while remaining within environmental and operational constraints</w:t>
      </w:r>
      <w:r w:rsidR="0071043F">
        <w:t>.</w:t>
      </w:r>
    </w:p>
    <w:p w14:paraId="39E92699" w14:textId="688CACBA" w:rsidR="0069504A" w:rsidRDefault="000D2FB0" w:rsidP="00D076F6">
      <w:pPr>
        <w:pStyle w:val="BodyText"/>
      </w:pPr>
      <w:r>
        <w:t xml:space="preserve">Decision variables include whether a well is enabled or disabled and for some wells, </w:t>
      </w:r>
      <w:r w:rsidR="008E1DBB">
        <w:t xml:space="preserve">which </w:t>
      </w:r>
      <w:commentRangeStart w:id="154"/>
      <w:r w:rsidR="008E1DBB">
        <w:t>flash plant</w:t>
      </w:r>
      <w:commentRangeEnd w:id="154"/>
      <w:r w:rsidR="00973FAF">
        <w:rPr>
          <w:rStyle w:val="CommentReference"/>
          <w:rFonts w:eastAsia="Times New Roman"/>
          <w:spacing w:val="0"/>
          <w14:ligatures w14:val="none"/>
        </w:rPr>
        <w:commentReference w:id="154"/>
      </w:r>
      <w:r>
        <w:t xml:space="preserve"> their flows are directed to if there is a choice</w:t>
      </w:r>
      <w:r w:rsidR="0071043F">
        <w:t xml:space="preserve"> e.g. Te Mihi</w:t>
      </w:r>
      <w:sdt>
        <w:sdtPr>
          <w:id w:val="466556504"/>
          <w:citation/>
        </w:sdtPr>
        <w:sdtEndPr/>
        <w:sdtContent>
          <w:r w:rsidR="0071043F">
            <w:fldChar w:fldCharType="begin"/>
          </w:r>
          <w:r w:rsidR="0071043F">
            <w:instrText xml:space="preserve"> CITATION Har15 \l 1033 </w:instrText>
          </w:r>
          <w:r w:rsidR="0071043F">
            <w:fldChar w:fldCharType="separate"/>
          </w:r>
          <w:r w:rsidR="006F2A8A">
            <w:rPr>
              <w:noProof/>
            </w:rPr>
            <w:t xml:space="preserve"> </w:t>
          </w:r>
          <w:r w:rsidR="006F2A8A" w:rsidRPr="006F2A8A">
            <w:rPr>
              <w:noProof/>
            </w:rPr>
            <w:t>[12]</w:t>
          </w:r>
          <w:r w:rsidR="0071043F">
            <w:fldChar w:fldCharType="end"/>
          </w:r>
        </w:sdtContent>
      </w:sdt>
      <w:r>
        <w:t xml:space="preserve">. This will be done on a discretised time scale, starting large and decreasing to the daily level if the optimisation is </w:t>
      </w:r>
      <w:commentRangeStart w:id="155"/>
      <w:r>
        <w:t>performant</w:t>
      </w:r>
      <w:commentRangeEnd w:id="155"/>
      <w:r w:rsidR="00973FAF">
        <w:rPr>
          <w:rStyle w:val="CommentReference"/>
          <w:rFonts w:eastAsia="Times New Roman"/>
          <w:spacing w:val="0"/>
          <w14:ligatures w14:val="none"/>
        </w:rPr>
        <w:commentReference w:id="155"/>
      </w:r>
      <w:r>
        <w:t>.</w:t>
      </w:r>
    </w:p>
    <w:p w14:paraId="39A7C7DC" w14:textId="03EA1092" w:rsidR="000D2FB0" w:rsidRDefault="000D2FB0" w:rsidP="00D076F6">
      <w:pPr>
        <w:pStyle w:val="BodyText"/>
      </w:pPr>
      <w:r>
        <w:t>A secondary goal for the optimisation is to take into account the scheduling of maintenance activities. Two considerations raised by Contact and a third that may be important are:</w:t>
      </w:r>
    </w:p>
    <w:p w14:paraId="04D44013" w14:textId="27A61A74" w:rsidR="000D2FB0" w:rsidRDefault="000D2FB0" w:rsidP="000D2FB0">
      <w:pPr>
        <w:pStyle w:val="BodyText"/>
        <w:numPr>
          <w:ilvl w:val="0"/>
          <w:numId w:val="28"/>
        </w:numPr>
      </w:pPr>
      <w:r>
        <w:t>The necessity of activities on a well; will they make a difference?</w:t>
      </w:r>
    </w:p>
    <w:p w14:paraId="1E9A7C7A" w14:textId="1AA346D3" w:rsidR="000D2FB0" w:rsidRDefault="000D2FB0" w:rsidP="000D2FB0">
      <w:pPr>
        <w:pStyle w:val="BodyText"/>
        <w:numPr>
          <w:ilvl w:val="0"/>
          <w:numId w:val="28"/>
        </w:numPr>
      </w:pPr>
      <w:r>
        <w:t>Impact of maintenance on power output of the field,</w:t>
      </w:r>
    </w:p>
    <w:p w14:paraId="2A51AE95" w14:textId="2F033C4E" w:rsidR="000D2FB0" w:rsidRDefault="000D2FB0" w:rsidP="000D2FB0">
      <w:pPr>
        <w:pStyle w:val="BodyText"/>
        <w:numPr>
          <w:ilvl w:val="0"/>
          <w:numId w:val="28"/>
        </w:numPr>
      </w:pPr>
      <w:r>
        <w:t>Schedulin</w:t>
      </w:r>
      <w:r w:rsidR="007A17CE">
        <w:t xml:space="preserve">g and availability of resources; this will require </w:t>
      </w:r>
      <w:del w:id="156" w:author="Cameron Walker" w:date="2018-05-28T13:07:00Z">
        <w:r w:rsidR="007A17CE" w:rsidDel="00AF2B92">
          <w:delText xml:space="preserve">additional </w:delText>
        </w:r>
      </w:del>
      <w:ins w:id="157" w:author="Cameron Walker" w:date="2018-05-28T13:07:00Z">
        <w:r w:rsidR="00AF2B92">
          <w:t>further</w:t>
        </w:r>
        <w:r w:rsidR="00AF2B92">
          <w:t xml:space="preserve"> </w:t>
        </w:r>
      </w:ins>
      <w:r w:rsidR="007A17CE">
        <w:t xml:space="preserve">techniques </w:t>
      </w:r>
      <w:del w:id="158" w:author="Cameron Walker" w:date="2018-05-28T13:07:00Z">
        <w:r w:rsidR="007A17CE" w:rsidDel="00AF2B92">
          <w:delText xml:space="preserve">than </w:delText>
        </w:r>
      </w:del>
      <w:ins w:id="159" w:author="Cameron Walker" w:date="2018-05-28T13:07:00Z">
        <w:r w:rsidR="00AF2B92">
          <w:t>in addition to</w:t>
        </w:r>
        <w:bookmarkStart w:id="160" w:name="_GoBack"/>
        <w:bookmarkEnd w:id="160"/>
        <w:r w:rsidR="00AF2B92">
          <w:t xml:space="preserve"> </w:t>
        </w:r>
      </w:ins>
      <w:r w:rsidR="007A17CE">
        <w:t>linear programming if the problem is hard, such as branch and bound or heuristics.</w:t>
      </w:r>
    </w:p>
    <w:p w14:paraId="0DD3D415" w14:textId="7D8B7D09" w:rsidR="00D72635" w:rsidRDefault="000D2FB0" w:rsidP="00D72635">
      <w:pPr>
        <w:pStyle w:val="BodyText"/>
      </w:pPr>
      <w:r>
        <w:t>Ideally, stochastic optimisation will be performed. Approximations using expectations will also be considered.</w:t>
      </w:r>
      <w:r w:rsidR="00D72635">
        <w:t xml:space="preserve"> Successful optimisation can be verified by the Contact operators, </w:t>
      </w:r>
      <w:del w:id="161" w:author="David Dempsey" w:date="2018-05-25T09:49:00Z">
        <w:r w:rsidR="00D72635" w:rsidDel="00973FAF">
          <w:delText xml:space="preserve">assuming </w:delText>
        </w:r>
      </w:del>
      <w:ins w:id="162" w:author="David Dempsey" w:date="2018-05-25T09:49:00Z">
        <w:r w:rsidR="00973FAF">
          <w:t xml:space="preserve">as </w:t>
        </w:r>
      </w:ins>
      <w:r w:rsidR="00D72635">
        <w:t xml:space="preserve">they have expert knowledge about running the field at optimal or near-optimal performance. </w:t>
      </w:r>
    </w:p>
    <w:p w14:paraId="3A333CDD" w14:textId="5AB2BC68" w:rsidR="0069504A" w:rsidRDefault="0069504A" w:rsidP="00D604CA">
      <w:pPr>
        <w:pStyle w:val="Heading3"/>
      </w:pPr>
      <w:r>
        <w:t>Simulation</w:t>
      </w:r>
    </w:p>
    <w:p w14:paraId="33EBAFD6" w14:textId="02D514D4" w:rsidR="000D2FB0" w:rsidRDefault="003775E3" w:rsidP="000D2FB0">
      <w:pPr>
        <w:pStyle w:val="BodyText"/>
      </w:pPr>
      <w:commentRangeStart w:id="163"/>
      <w:r>
        <w:t>Simulation of the field will not involve novel methods, but instead an application of proven statistical methods on the mathematical/computational model and its optimal solutions to provide analysis to the operators.</w:t>
      </w:r>
      <w:commentRangeEnd w:id="163"/>
      <w:r w:rsidR="00973FAF">
        <w:rPr>
          <w:rStyle w:val="CommentReference"/>
          <w:rFonts w:eastAsia="Times New Roman"/>
          <w:spacing w:val="0"/>
          <w14:ligatures w14:val="none"/>
        </w:rPr>
        <w:commentReference w:id="163"/>
      </w:r>
    </w:p>
    <w:p w14:paraId="46C4B15D" w14:textId="5725B095" w:rsidR="003775E3" w:rsidRDefault="003775E3" w:rsidP="000D2FB0">
      <w:pPr>
        <w:pStyle w:val="BodyText"/>
      </w:pPr>
      <w:r>
        <w:t>As with previous studies on simulation to evaluate geothermal strategies</w:t>
      </w:r>
      <w:sdt>
        <w:sdtPr>
          <w:id w:val="-1855797376"/>
          <w:citation/>
        </w:sdtPr>
        <w:sdtEndPr/>
        <w:sdtContent>
          <w:r>
            <w:fldChar w:fldCharType="begin"/>
          </w:r>
          <w:r>
            <w:instrText xml:space="preserve"> CITATION Gou99 \l 1033 </w:instrText>
          </w:r>
          <w:r>
            <w:fldChar w:fldCharType="separate"/>
          </w:r>
          <w:r w:rsidR="006F2A8A">
            <w:rPr>
              <w:noProof/>
            </w:rPr>
            <w:t xml:space="preserve"> </w:t>
          </w:r>
          <w:r w:rsidR="006F2A8A" w:rsidRPr="006F2A8A">
            <w:rPr>
              <w:noProof/>
            </w:rPr>
            <w:t>[10]</w:t>
          </w:r>
          <w:r>
            <w:fldChar w:fldCharType="end"/>
          </w:r>
        </w:sdtContent>
      </w:sdt>
      <w:r>
        <w:t xml:space="preserve">, this will consist of a Bayesian approach </w:t>
      </w:r>
      <w:commentRangeStart w:id="164"/>
      <w:r>
        <w:t>to generate posterior densities of outcomes.</w:t>
      </w:r>
      <w:commentRangeEnd w:id="164"/>
      <w:r w:rsidR="00973FAF">
        <w:rPr>
          <w:rStyle w:val="CommentReference"/>
          <w:rFonts w:eastAsia="Times New Roman"/>
          <w:spacing w:val="0"/>
          <w14:ligatures w14:val="none"/>
        </w:rPr>
        <w:commentReference w:id="164"/>
      </w:r>
      <w:r>
        <w:t xml:space="preserve"> These outcomes involve key parameters such as power generation, revenue, risk of adverse events and uncertainty of the outcomes.</w:t>
      </w:r>
    </w:p>
    <w:p w14:paraId="7F0EEF11" w14:textId="55B04472" w:rsidR="003E5118" w:rsidRDefault="00D05990" w:rsidP="000D2FB0">
      <w:pPr>
        <w:pStyle w:val="BodyText"/>
      </w:pPr>
      <w:r>
        <w:t>Tools to perform analysis include the RJAGS package for R,</w:t>
      </w:r>
      <w:r w:rsidR="00271ED4">
        <w:t xml:space="preserve"> a few MCMC (Markov Chain</w:t>
      </w:r>
      <w:r w:rsidR="00BC01A0">
        <w:t xml:space="preserve"> Monte Carlo) packages in Python</w:t>
      </w:r>
      <w:r w:rsidR="00271ED4">
        <w:t xml:space="preserve">, or </w:t>
      </w:r>
      <w:r w:rsidR="003E5118">
        <w:t>implementing</w:t>
      </w:r>
      <w:r w:rsidR="00271ED4">
        <w:t xml:space="preserve"> a custom Metropolis-Hasting</w:t>
      </w:r>
      <w:r w:rsidR="00864DDD">
        <w:t xml:space="preserve">s </w:t>
      </w:r>
      <w:r w:rsidR="003E5118">
        <w:t>algorithm</w:t>
      </w:r>
      <w:r w:rsidR="00271ED4">
        <w:t xml:space="preserve"> in Python. W</w:t>
      </w:r>
      <w:commentRangeStart w:id="165"/>
      <w:r w:rsidR="00271ED4">
        <w:t>hile it may sound like more work,</w:t>
      </w:r>
      <w:commentRangeEnd w:id="165"/>
      <w:r w:rsidR="00973FAF">
        <w:rPr>
          <w:rStyle w:val="CommentReference"/>
          <w:rFonts w:eastAsia="Times New Roman"/>
          <w:spacing w:val="0"/>
          <w14:ligatures w14:val="none"/>
        </w:rPr>
        <w:commentReference w:id="165"/>
      </w:r>
      <w:r w:rsidR="00271ED4">
        <w:t xml:space="preserve"> the advantage of the latter option is it may be possible to integrate an object-</w:t>
      </w:r>
      <w:r w:rsidR="00271ED4">
        <w:lastRenderedPageBreak/>
        <w:t>oriented approach into both the sampling and the optimisation simultaneously.</w:t>
      </w:r>
    </w:p>
    <w:p w14:paraId="2C2DD47F" w14:textId="16629CC6" w:rsidR="00D05990" w:rsidRDefault="003E5118" w:rsidP="000D2FB0">
      <w:pPr>
        <w:pStyle w:val="BodyText"/>
      </w:pPr>
      <w:r>
        <w:t xml:space="preserve">If using a package to perform analysis, </w:t>
      </w:r>
      <w:r w:rsidR="009B6967">
        <w:t xml:space="preserve">several alternatives need to be explored. While both </w:t>
      </w:r>
      <w:r w:rsidR="00AE37E2">
        <w:t>JAGS</w:t>
      </w:r>
      <w:sdt>
        <w:sdtPr>
          <w:id w:val="-1380782444"/>
          <w:citation/>
        </w:sdtPr>
        <w:sdtEndPr/>
        <w:sdtContent>
          <w:r w:rsidR="00AE37E2">
            <w:fldChar w:fldCharType="begin"/>
          </w:r>
          <w:r w:rsidR="00AE37E2">
            <w:instrText xml:space="preserve"> CITATION Plu03 \l 1033 </w:instrText>
          </w:r>
          <w:r w:rsidR="00AE37E2">
            <w:fldChar w:fldCharType="separate"/>
          </w:r>
          <w:r w:rsidR="006F2A8A">
            <w:rPr>
              <w:noProof/>
            </w:rPr>
            <w:t xml:space="preserve"> </w:t>
          </w:r>
          <w:r w:rsidR="006F2A8A" w:rsidRPr="006F2A8A">
            <w:rPr>
              <w:noProof/>
            </w:rPr>
            <w:t>[13]</w:t>
          </w:r>
          <w:r w:rsidR="00AE37E2">
            <w:fldChar w:fldCharType="end"/>
          </w:r>
        </w:sdtContent>
      </w:sdt>
      <w:r w:rsidR="00AE37E2">
        <w:t>/</w:t>
      </w:r>
      <w:r w:rsidR="001535AA">
        <w:t>RJAGS</w:t>
      </w:r>
      <w:sdt>
        <w:sdtPr>
          <w:id w:val="2101370906"/>
          <w:citation/>
        </w:sdtPr>
        <w:sdtEndPr/>
        <w:sdtContent>
          <w:r w:rsidR="009B6967">
            <w:fldChar w:fldCharType="begin"/>
          </w:r>
          <w:r w:rsidR="009B6967">
            <w:instrText xml:space="preserve"> CITATION Plu16 \l 1033 </w:instrText>
          </w:r>
          <w:r w:rsidR="009B6967">
            <w:fldChar w:fldCharType="separate"/>
          </w:r>
          <w:r w:rsidR="006F2A8A">
            <w:rPr>
              <w:noProof/>
            </w:rPr>
            <w:t xml:space="preserve"> </w:t>
          </w:r>
          <w:r w:rsidR="006F2A8A" w:rsidRPr="006F2A8A">
            <w:rPr>
              <w:noProof/>
            </w:rPr>
            <w:t>[14]</w:t>
          </w:r>
          <w:r w:rsidR="009B6967">
            <w:fldChar w:fldCharType="end"/>
          </w:r>
        </w:sdtContent>
      </w:sdt>
      <w:r w:rsidR="009B6967">
        <w:t xml:space="preserve"> and </w:t>
      </w:r>
      <w:r w:rsidR="0021741F">
        <w:t>PyMC</w:t>
      </w:r>
      <w:sdt>
        <w:sdtPr>
          <w:id w:val="380455164"/>
          <w:citation/>
        </w:sdtPr>
        <w:sdtEndPr/>
        <w:sdtContent>
          <w:r w:rsidR="009B6967">
            <w:fldChar w:fldCharType="begin"/>
          </w:r>
          <w:r w:rsidR="009B6967">
            <w:instrText xml:space="preserve"> CITATION Fon15 \l 1033 </w:instrText>
          </w:r>
          <w:r w:rsidR="009B6967">
            <w:fldChar w:fldCharType="separate"/>
          </w:r>
          <w:r w:rsidR="006F2A8A">
            <w:rPr>
              <w:noProof/>
            </w:rPr>
            <w:t xml:space="preserve"> </w:t>
          </w:r>
          <w:r w:rsidR="006F2A8A" w:rsidRPr="006F2A8A">
            <w:rPr>
              <w:noProof/>
            </w:rPr>
            <w:t>[15]</w:t>
          </w:r>
          <w:r w:rsidR="009B6967">
            <w:fldChar w:fldCharType="end"/>
          </w:r>
        </w:sdtContent>
      </w:sdt>
      <w:r w:rsidR="0021741F">
        <w:t xml:space="preserve"> </w:t>
      </w:r>
      <w:r w:rsidR="009B6967">
        <w:t xml:space="preserve">are </w:t>
      </w:r>
      <w:r w:rsidR="001C255F">
        <w:t>new</w:t>
      </w:r>
      <w:r w:rsidR="009B6967">
        <w:t>,</w:t>
      </w:r>
      <w:r w:rsidR="001C255F">
        <w:t xml:space="preserve"> </w:t>
      </w:r>
      <w:r w:rsidR="009B6967">
        <w:t>WinBUGS</w:t>
      </w:r>
      <w:r w:rsidR="00AE37E2">
        <w:t xml:space="preserve"> is </w:t>
      </w:r>
      <w:r w:rsidR="0068381F">
        <w:t>better</w:t>
      </w:r>
      <w:r w:rsidR="00AE37E2">
        <w:t xml:space="preserve"> established but is not cross-platform.</w:t>
      </w:r>
      <w:r w:rsidR="001446EE">
        <w:t xml:space="preserve"> </w:t>
      </w:r>
      <w:r w:rsidR="009B6967">
        <w:t>The</w:t>
      </w:r>
      <w:r w:rsidR="001446EE">
        <w:t xml:space="preserve"> common language across the research team is Python.</w:t>
      </w:r>
    </w:p>
    <w:p w14:paraId="446CF0D5" w14:textId="79DDFE12" w:rsidR="003775E3" w:rsidRPr="000D2FB0" w:rsidRDefault="00D72635" w:rsidP="000D2FB0">
      <w:pPr>
        <w:pStyle w:val="BodyText"/>
      </w:pPr>
      <w:commentRangeStart w:id="166"/>
      <w:r>
        <w:t xml:space="preserve">We will know our simulation has worked if we can match observed outcomes, quantifiable by some metric such as DIC (Deviance Information Criteria), or by training on historical data up to a certain time, and then making predictions after that time where we have a ground truth and comparing the residuals. </w:t>
      </w:r>
      <w:commentRangeEnd w:id="166"/>
      <w:r w:rsidR="00973FAF">
        <w:rPr>
          <w:rStyle w:val="CommentReference"/>
          <w:rFonts w:eastAsia="Times New Roman"/>
          <w:spacing w:val="0"/>
          <w14:ligatures w14:val="none"/>
        </w:rPr>
        <w:commentReference w:id="166"/>
      </w:r>
      <w:r>
        <w:t>A working simulation model can then be turned into a tool to aid operators.</w:t>
      </w:r>
    </w:p>
    <w:p w14:paraId="2C631B86" w14:textId="00A965D5" w:rsidR="004C5D61" w:rsidRDefault="004C5D61" w:rsidP="00D604CA">
      <w:pPr>
        <w:pStyle w:val="Heading2"/>
      </w:pPr>
      <w:r>
        <w:t>Limitations of Scope</w:t>
      </w:r>
    </w:p>
    <w:p w14:paraId="7123ACCF" w14:textId="1A876457" w:rsidR="004C5D61" w:rsidRDefault="004C5D61" w:rsidP="004C5D61">
      <w:pPr>
        <w:pStyle w:val="BodyText"/>
      </w:pPr>
      <w:r>
        <w:t>There are aspects we would like to explore given more time but are not necessary for this research.</w:t>
      </w:r>
    </w:p>
    <w:p w14:paraId="5A4EC278" w14:textId="2D454586" w:rsidR="004C5D61" w:rsidRDefault="004C5D61" w:rsidP="00D604CA">
      <w:pPr>
        <w:pStyle w:val="Heading3"/>
      </w:pPr>
      <w:r>
        <w:t>Integration with Excel</w:t>
      </w:r>
    </w:p>
    <w:p w14:paraId="572122EA" w14:textId="2EF67E5C" w:rsidR="004C5D61" w:rsidRDefault="004C5D61" w:rsidP="004C5D61">
      <w:pPr>
        <w:pStyle w:val="BodyText"/>
      </w:pPr>
      <w:r>
        <w:t>Excel is a standard within most business</w:t>
      </w:r>
      <w:r w:rsidR="000A19B9">
        <w:t>es</w:t>
      </w:r>
      <w:r>
        <w:t>, and certainly Contact</w:t>
      </w:r>
      <w:sdt>
        <w:sdtPr>
          <w:id w:val="532163140"/>
          <w:citation/>
        </w:sdtPr>
        <w:sdtEndPr/>
        <w:sdtContent>
          <w:r>
            <w:fldChar w:fldCharType="begin"/>
          </w:r>
          <w:r>
            <w:instrText xml:space="preserve"> CITATION Wig15 \l 1033 </w:instrText>
          </w:r>
          <w:r>
            <w:fldChar w:fldCharType="separate"/>
          </w:r>
          <w:r w:rsidR="006F2A8A">
            <w:rPr>
              <w:noProof/>
            </w:rPr>
            <w:t xml:space="preserve"> </w:t>
          </w:r>
          <w:r w:rsidR="006F2A8A" w:rsidRPr="006F2A8A">
            <w:rPr>
              <w:noProof/>
            </w:rPr>
            <w:t>[8]</w:t>
          </w:r>
          <w:r>
            <w:fldChar w:fldCharType="end"/>
          </w:r>
        </w:sdtContent>
      </w:sdt>
      <w:r>
        <w:t>. Their current prediction methods are implemented in Excel. We have observed that this is also the cause of much dissatisfaction, with the workbook taking several minutes to launch and requiring its own desktop to not delay other tasks. To develop a working demonstration sooner, we will use software more suited to mathematical analysis</w:t>
      </w:r>
      <w:r w:rsidR="000A19B9">
        <w:t xml:space="preserve"> such as Python</w:t>
      </w:r>
      <w:r>
        <w:t>.</w:t>
      </w:r>
    </w:p>
    <w:p w14:paraId="41BF2A02" w14:textId="2DB5510A" w:rsidR="004C5D61" w:rsidRDefault="00D46157" w:rsidP="00D604CA">
      <w:pPr>
        <w:pStyle w:val="Heading3"/>
      </w:pPr>
      <w:r>
        <w:t>Optimisation of the Entire Network</w:t>
      </w:r>
    </w:p>
    <w:p w14:paraId="04E058A4" w14:textId="4EED3FB1" w:rsidR="00D46157" w:rsidRDefault="00D46157" w:rsidP="00D46157">
      <w:pPr>
        <w:pStyle w:val="BodyText"/>
      </w:pPr>
      <w:r>
        <w:t xml:space="preserve">It has been made clear by Contact that optimisation in the field involves all facilities. However, they are numerous, and there are many different variations of each facility that would have to be manually implemented. This research </w:t>
      </w:r>
      <w:r w:rsidR="004735DD">
        <w:t>will first</w:t>
      </w:r>
      <w:r>
        <w:t xml:space="preserve"> focus on a section of the field with a smaller amount of distinct facilities for simplicity, and if time allows, </w:t>
      </w:r>
      <w:r w:rsidR="004735DD">
        <w:t>may</w:t>
      </w:r>
      <w:r>
        <w:t xml:space="preserve"> be expanded to the entire network.</w:t>
      </w:r>
    </w:p>
    <w:p w14:paraId="0C0F978A" w14:textId="7AEE2E77" w:rsidR="00D46157" w:rsidRDefault="00D4597A" w:rsidP="00D604CA">
      <w:pPr>
        <w:pStyle w:val="Heading3"/>
      </w:pPr>
      <w:r>
        <w:t>Global Optimisation</w:t>
      </w:r>
    </w:p>
    <w:p w14:paraId="6B0A0852" w14:textId="1E64E1C8" w:rsidR="00D4597A" w:rsidRPr="00D4597A" w:rsidRDefault="00D4597A" w:rsidP="00D4597A">
      <w:pPr>
        <w:pStyle w:val="BodyText"/>
      </w:pPr>
      <w:r>
        <w:t xml:space="preserve">Our stochastic optimisation will first focus on optimisation of the expected value using linear programming. If the distributions of uncertain parameters can be estimated and computation time is not too long, global optimisation methods such as direct enumeration will also be </w:t>
      </w:r>
      <w:del w:id="167" w:author="David Dempsey" w:date="2018-05-25T09:52:00Z">
        <w:r w:rsidDel="00973FAF">
          <w:delText>experimented with but are not guaranteed</w:delText>
        </w:r>
      </w:del>
      <w:ins w:id="168" w:author="David Dempsey" w:date="2018-05-25T09:52:00Z">
        <w:r w:rsidR="00973FAF">
          <w:t>explored</w:t>
        </w:r>
      </w:ins>
      <w:r>
        <w:t>.</w:t>
      </w:r>
    </w:p>
    <w:p w14:paraId="7C81BDA1" w14:textId="5725B095" w:rsidR="00BA71C2" w:rsidRPr="00BA71C2" w:rsidRDefault="00BA71C2" w:rsidP="00D604CA">
      <w:pPr>
        <w:pStyle w:val="Heading2"/>
      </w:pPr>
      <w:r>
        <w:t>Significance of Research</w:t>
      </w:r>
    </w:p>
    <w:p w14:paraId="7D0CD5A4" w14:textId="049AE909" w:rsidR="00D4597A" w:rsidRDefault="00D4597A" w:rsidP="00F95952">
      <w:pPr>
        <w:pStyle w:val="BodyText"/>
      </w:pPr>
      <w:r>
        <w:t>With</w:t>
      </w:r>
      <w:r w:rsidR="004C5D61">
        <w:t xml:space="preserve"> this research,</w:t>
      </w:r>
      <w:r>
        <w:t xml:space="preserve"> we </w:t>
      </w:r>
      <w:r w:rsidR="004A555B">
        <w:t>will</w:t>
      </w:r>
      <w:r>
        <w:t xml:space="preserve"> </w:t>
      </w:r>
      <w:r w:rsidR="009B6396">
        <w:t>deliver</w:t>
      </w:r>
      <w:r>
        <w:t xml:space="preserve"> two </w:t>
      </w:r>
      <w:r w:rsidR="009B6396">
        <w:t>outcomes</w:t>
      </w:r>
      <w:r>
        <w:t>:</w:t>
      </w:r>
      <w:r w:rsidR="001535AA">
        <w:t xml:space="preserve"> A proof-of-concept, and development of modelling in geothermal surface networks.</w:t>
      </w:r>
    </w:p>
    <w:p w14:paraId="7F3CEFA0" w14:textId="5FC1D485" w:rsidR="004A555B" w:rsidRDefault="004A555B" w:rsidP="00D604CA">
      <w:pPr>
        <w:pStyle w:val="Heading3"/>
      </w:pPr>
      <w:r>
        <w:t>Proof-of-Concept</w:t>
      </w:r>
    </w:p>
    <w:p w14:paraId="1E61F521" w14:textId="3A62E94C" w:rsidR="00D4597A" w:rsidRDefault="001535AA" w:rsidP="00D4597A">
      <w:pPr>
        <w:pStyle w:val="BodyText"/>
      </w:pPr>
      <w:r>
        <w:t>A proof-of-concept will illustrate three main benefits to Contact:</w:t>
      </w:r>
    </w:p>
    <w:p w14:paraId="0B2B42BA" w14:textId="7D847705" w:rsidR="00D4597A" w:rsidRDefault="00D4597A" w:rsidP="00D4597A">
      <w:pPr>
        <w:pStyle w:val="BodyText"/>
        <w:numPr>
          <w:ilvl w:val="0"/>
          <w:numId w:val="32"/>
        </w:numPr>
      </w:pPr>
      <w:r>
        <w:t>Reduce the time spent updating data and performing tasks that can be automated such as regression, freeing staff to perform more advanced tasks,</w:t>
      </w:r>
    </w:p>
    <w:p w14:paraId="704E0E38" w14:textId="1CD8B003" w:rsidR="00D4597A" w:rsidRDefault="00D4597A" w:rsidP="00D4597A">
      <w:pPr>
        <w:pStyle w:val="BodyText"/>
        <w:numPr>
          <w:ilvl w:val="0"/>
          <w:numId w:val="32"/>
        </w:numPr>
      </w:pPr>
      <w:r>
        <w:t>Access to a transparent, user-friendly model that is not tied to a single operator,</w:t>
      </w:r>
    </w:p>
    <w:p w14:paraId="5DD7049C" w14:textId="31F42BB1" w:rsidR="00D4597A" w:rsidRDefault="00D4597A" w:rsidP="00D4597A">
      <w:pPr>
        <w:pStyle w:val="BodyText"/>
        <w:numPr>
          <w:ilvl w:val="0"/>
          <w:numId w:val="32"/>
        </w:numPr>
      </w:pPr>
      <w:r>
        <w:t xml:space="preserve">A better understanding of uncertainty around sensor data, </w:t>
      </w:r>
      <w:r w:rsidR="004A555B">
        <w:t>the inferred state of the system and outcomes of potential actions.</w:t>
      </w:r>
    </w:p>
    <w:p w14:paraId="45964C26" w14:textId="49AC5D33" w:rsidR="004A555B" w:rsidRDefault="004A555B" w:rsidP="00D604CA">
      <w:pPr>
        <w:pStyle w:val="Heading3"/>
      </w:pPr>
      <w:r>
        <w:t>Development of the Field on Geothermal Fields</w:t>
      </w:r>
    </w:p>
    <w:p w14:paraId="2A02D4D9" w14:textId="66A2AA28" w:rsidR="004A555B" w:rsidRPr="004A555B" w:rsidRDefault="004A555B" w:rsidP="004A555B">
      <w:pPr>
        <w:pStyle w:val="BodyText"/>
      </w:pPr>
      <w:r>
        <w:t>This work will establish a precedent for the applications of optimisation and uncertainty techniques in any system where there are flows in a network with mechanical components, thermodynamic reactions and the need for corrective maintenance over time.</w:t>
      </w:r>
    </w:p>
    <w:p w14:paraId="68487AAF" w14:textId="0CDFD5CF" w:rsidR="00024262" w:rsidRDefault="00024262" w:rsidP="00024262">
      <w:pPr>
        <w:pStyle w:val="Heading5"/>
        <w:rPr>
          <w:rFonts w:eastAsia="MS Mincho"/>
        </w:rPr>
      </w:pPr>
      <w:r>
        <w:rPr>
          <w:rFonts w:eastAsia="MS Mincho"/>
        </w:rPr>
        <w:t>References</w:t>
      </w:r>
    </w:p>
    <w:sdt>
      <w:sdtPr>
        <w:id w:val="1605295666"/>
        <w:docPartObj>
          <w:docPartGallery w:val="Bibliographies"/>
          <w:docPartUnique/>
        </w:docPartObj>
      </w:sdtPr>
      <w:sdtEndPr/>
      <w:sdtContent>
        <w:p w14:paraId="0AAF6C5D" w14:textId="77777777" w:rsidR="006F2A8A" w:rsidRDefault="00024262" w:rsidP="0071043F">
          <w:pPr>
            <w:pStyle w:val="references"/>
            <w:rPr>
              <w:rFonts w:ascii="Calibri" w:hAnsi="Calibri"/>
              <w:sz w:val="20"/>
              <w:szCs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
            <w:gridCol w:w="4500"/>
          </w:tblGrid>
          <w:tr w:rsidR="006F2A8A" w14:paraId="7B0F1FA1" w14:textId="77777777">
            <w:trPr>
              <w:divId w:val="168375852"/>
              <w:tblCellSpacing w:w="15" w:type="dxa"/>
            </w:trPr>
            <w:tc>
              <w:tcPr>
                <w:tcW w:w="50" w:type="pct"/>
                <w:hideMark/>
              </w:tcPr>
              <w:p w14:paraId="5B1F84AB" w14:textId="77777777" w:rsidR="006F2A8A" w:rsidRDefault="006F2A8A">
                <w:pPr>
                  <w:pStyle w:val="Bibliography"/>
                  <w:rPr>
                    <w:noProof/>
                    <w:sz w:val="24"/>
                    <w:szCs w:val="24"/>
                  </w:rPr>
                </w:pPr>
                <w:r>
                  <w:rPr>
                    <w:noProof/>
                  </w:rPr>
                  <w:t xml:space="preserve">[1] </w:t>
                </w:r>
              </w:p>
            </w:tc>
            <w:tc>
              <w:tcPr>
                <w:tcW w:w="0" w:type="auto"/>
                <w:hideMark/>
              </w:tcPr>
              <w:p w14:paraId="633172D4" w14:textId="77777777" w:rsidR="006F2A8A" w:rsidRDefault="006F2A8A" w:rsidP="0061282E">
                <w:pPr>
                  <w:pStyle w:val="references"/>
                </w:pPr>
                <w:r>
                  <w:t>NZ Geothermal Association, "Geothermal Energy &amp; Electricity Generation," NZ Geothermal Association, 27 April 2018. [Online]. Available: http://nzgeothermal.org.nz/elec_geo/. [Accessed 27 April 2018].</w:t>
                </w:r>
              </w:p>
            </w:tc>
          </w:tr>
          <w:tr w:rsidR="006F2A8A" w14:paraId="77897D42" w14:textId="77777777">
            <w:trPr>
              <w:divId w:val="168375852"/>
              <w:tblCellSpacing w:w="15" w:type="dxa"/>
            </w:trPr>
            <w:tc>
              <w:tcPr>
                <w:tcW w:w="50" w:type="pct"/>
                <w:hideMark/>
              </w:tcPr>
              <w:p w14:paraId="0E3D63EB" w14:textId="77777777" w:rsidR="006F2A8A" w:rsidRDefault="006F2A8A">
                <w:pPr>
                  <w:pStyle w:val="Bibliography"/>
                  <w:rPr>
                    <w:noProof/>
                  </w:rPr>
                </w:pPr>
                <w:r>
                  <w:rPr>
                    <w:noProof/>
                  </w:rPr>
                  <w:t xml:space="preserve">[2] </w:t>
                </w:r>
              </w:p>
            </w:tc>
            <w:tc>
              <w:tcPr>
                <w:tcW w:w="0" w:type="auto"/>
                <w:hideMark/>
              </w:tcPr>
              <w:p w14:paraId="642EEEBC" w14:textId="77777777" w:rsidR="006F2A8A" w:rsidRDefault="006F2A8A" w:rsidP="0061282E">
                <w:pPr>
                  <w:pStyle w:val="references"/>
                </w:pPr>
                <w:r>
                  <w:t xml:space="preserve">P. Bixley, A. Clotworthy and W. Mannington, "Evolution of the Wairakei geothermal reservoir during 50 years of production," </w:t>
                </w:r>
                <w:r>
                  <w:rPr>
                    <w:i/>
                    <w:iCs/>
                  </w:rPr>
                  <w:t xml:space="preserve">Geothermics, </w:t>
                </w:r>
                <w:r>
                  <w:t xml:space="preserve">no. 38, pp. 145-154, 2009. </w:t>
                </w:r>
              </w:p>
            </w:tc>
          </w:tr>
          <w:tr w:rsidR="006F2A8A" w14:paraId="3B2C9345" w14:textId="77777777">
            <w:trPr>
              <w:divId w:val="168375852"/>
              <w:tblCellSpacing w:w="15" w:type="dxa"/>
            </w:trPr>
            <w:tc>
              <w:tcPr>
                <w:tcW w:w="50" w:type="pct"/>
                <w:hideMark/>
              </w:tcPr>
              <w:p w14:paraId="70973A72" w14:textId="77777777" w:rsidR="006F2A8A" w:rsidRDefault="006F2A8A">
                <w:pPr>
                  <w:pStyle w:val="Bibliography"/>
                  <w:rPr>
                    <w:noProof/>
                  </w:rPr>
                </w:pPr>
                <w:r>
                  <w:rPr>
                    <w:noProof/>
                  </w:rPr>
                  <w:t xml:space="preserve">[3] </w:t>
                </w:r>
              </w:p>
            </w:tc>
            <w:tc>
              <w:tcPr>
                <w:tcW w:w="0" w:type="auto"/>
                <w:hideMark/>
              </w:tcPr>
              <w:p w14:paraId="74AA0FC9" w14:textId="77777777" w:rsidR="006F2A8A" w:rsidRDefault="006F2A8A" w:rsidP="0061282E">
                <w:pPr>
                  <w:pStyle w:val="references"/>
                </w:pPr>
                <w:r>
                  <w:t xml:space="preserve">A. L. Wymer and S. A. Nicholson, "Wairakei Powerstation Discharges," in </w:t>
                </w:r>
                <w:r>
                  <w:rPr>
                    <w:i/>
                    <w:iCs/>
                  </w:rPr>
                  <w:t>Water NZ Annual Conference</w:t>
                </w:r>
                <w:r>
                  <w:t xml:space="preserve">, 2014. </w:t>
                </w:r>
              </w:p>
            </w:tc>
          </w:tr>
          <w:tr w:rsidR="006F2A8A" w14:paraId="1DB66B72" w14:textId="77777777">
            <w:trPr>
              <w:divId w:val="168375852"/>
              <w:tblCellSpacing w:w="15" w:type="dxa"/>
            </w:trPr>
            <w:tc>
              <w:tcPr>
                <w:tcW w:w="50" w:type="pct"/>
                <w:hideMark/>
              </w:tcPr>
              <w:p w14:paraId="381AA4A5" w14:textId="77777777" w:rsidR="006F2A8A" w:rsidRDefault="006F2A8A">
                <w:pPr>
                  <w:pStyle w:val="Bibliography"/>
                  <w:rPr>
                    <w:noProof/>
                  </w:rPr>
                </w:pPr>
                <w:r>
                  <w:rPr>
                    <w:noProof/>
                  </w:rPr>
                  <w:t xml:space="preserve">[4] </w:t>
                </w:r>
              </w:p>
            </w:tc>
            <w:tc>
              <w:tcPr>
                <w:tcW w:w="0" w:type="auto"/>
                <w:hideMark/>
              </w:tcPr>
              <w:p w14:paraId="712B1AF7" w14:textId="77777777" w:rsidR="006F2A8A" w:rsidRDefault="006F2A8A" w:rsidP="0061282E">
                <w:pPr>
                  <w:pStyle w:val="references"/>
                </w:pPr>
                <w:r>
                  <w:t>Waikato Regional Council, "Consents granted for contact geothermal operations," New Zealand Government, 15 October 2004. [Online]. Available: https://www.waikatoregion.govt.nz/community/whats-happening/news/media-releases-archived/consents-granted-for-contact-geothermal-operations/. [Accessed 9 May 2018].</w:t>
                </w:r>
              </w:p>
            </w:tc>
          </w:tr>
          <w:tr w:rsidR="006F2A8A" w14:paraId="7F67CEEB" w14:textId="77777777">
            <w:trPr>
              <w:divId w:val="168375852"/>
              <w:tblCellSpacing w:w="15" w:type="dxa"/>
            </w:trPr>
            <w:tc>
              <w:tcPr>
                <w:tcW w:w="50" w:type="pct"/>
                <w:hideMark/>
              </w:tcPr>
              <w:p w14:paraId="7A44B5AC" w14:textId="77777777" w:rsidR="006F2A8A" w:rsidRDefault="006F2A8A">
                <w:pPr>
                  <w:pStyle w:val="Bibliography"/>
                  <w:rPr>
                    <w:noProof/>
                  </w:rPr>
                </w:pPr>
                <w:r>
                  <w:rPr>
                    <w:noProof/>
                  </w:rPr>
                  <w:t xml:space="preserve">[5] </w:t>
                </w:r>
              </w:p>
            </w:tc>
            <w:tc>
              <w:tcPr>
                <w:tcW w:w="0" w:type="auto"/>
                <w:hideMark/>
              </w:tcPr>
              <w:p w14:paraId="38FA8FB4" w14:textId="77777777" w:rsidR="006F2A8A" w:rsidRDefault="006F2A8A" w:rsidP="0061282E">
                <w:pPr>
                  <w:pStyle w:val="references"/>
                </w:pPr>
                <w:r>
                  <w:t xml:space="preserve">S. J. Zarrouk and H. Moon, "Efficiency of geothermal power plants: A worldwide review," </w:t>
                </w:r>
                <w:r>
                  <w:rPr>
                    <w:i/>
                    <w:iCs/>
                  </w:rPr>
                  <w:t xml:space="preserve">Geothermics, </w:t>
                </w:r>
                <w:r>
                  <w:t xml:space="preserve">no. 51, pp. 142-153, 15 January 2014. </w:t>
                </w:r>
              </w:p>
            </w:tc>
          </w:tr>
          <w:tr w:rsidR="006F2A8A" w14:paraId="0B4D4A05" w14:textId="77777777">
            <w:trPr>
              <w:divId w:val="168375852"/>
              <w:tblCellSpacing w:w="15" w:type="dxa"/>
            </w:trPr>
            <w:tc>
              <w:tcPr>
                <w:tcW w:w="50" w:type="pct"/>
                <w:hideMark/>
              </w:tcPr>
              <w:p w14:paraId="4C7A081A" w14:textId="77777777" w:rsidR="006F2A8A" w:rsidRDefault="006F2A8A">
                <w:pPr>
                  <w:pStyle w:val="Bibliography"/>
                  <w:rPr>
                    <w:noProof/>
                  </w:rPr>
                </w:pPr>
                <w:r>
                  <w:rPr>
                    <w:noProof/>
                  </w:rPr>
                  <w:t xml:space="preserve">[6] </w:t>
                </w:r>
              </w:p>
            </w:tc>
            <w:tc>
              <w:tcPr>
                <w:tcW w:w="0" w:type="auto"/>
                <w:hideMark/>
              </w:tcPr>
              <w:p w14:paraId="0095BBAB" w14:textId="77777777" w:rsidR="006F2A8A" w:rsidRDefault="006F2A8A" w:rsidP="0061282E">
                <w:pPr>
                  <w:pStyle w:val="references"/>
                </w:pPr>
                <w:r>
                  <w:t xml:space="preserve">Y. Huang and D. H. Freeston, "Non-Linear Modelling of a Geothermal Steam Pipe Network," in </w:t>
                </w:r>
                <w:r>
                  <w:rPr>
                    <w:i/>
                    <w:iCs/>
                  </w:rPr>
                  <w:t>New Zealand Geothermal Workshop</w:t>
                </w:r>
                <w:r>
                  <w:t xml:space="preserve">, Auckland, 1992. </w:t>
                </w:r>
              </w:p>
            </w:tc>
          </w:tr>
          <w:tr w:rsidR="006F2A8A" w14:paraId="430E50D0" w14:textId="77777777">
            <w:trPr>
              <w:divId w:val="168375852"/>
              <w:tblCellSpacing w:w="15" w:type="dxa"/>
            </w:trPr>
            <w:tc>
              <w:tcPr>
                <w:tcW w:w="50" w:type="pct"/>
                <w:hideMark/>
              </w:tcPr>
              <w:p w14:paraId="2F1D4C74" w14:textId="77777777" w:rsidR="006F2A8A" w:rsidRDefault="006F2A8A">
                <w:pPr>
                  <w:pStyle w:val="Bibliography"/>
                  <w:rPr>
                    <w:noProof/>
                  </w:rPr>
                </w:pPr>
                <w:r>
                  <w:rPr>
                    <w:noProof/>
                  </w:rPr>
                  <w:t xml:space="preserve">[7] </w:t>
                </w:r>
              </w:p>
            </w:tc>
            <w:tc>
              <w:tcPr>
                <w:tcW w:w="0" w:type="auto"/>
                <w:hideMark/>
              </w:tcPr>
              <w:p w14:paraId="120ACAAF" w14:textId="77777777" w:rsidR="006F2A8A" w:rsidRDefault="006F2A8A" w:rsidP="0061282E">
                <w:pPr>
                  <w:pStyle w:val="references"/>
                </w:pPr>
                <w:r>
                  <w:t xml:space="preserve">J. W. Barnes, J. J. Brennan and R. M. Knapp, "Scheduling a Backlog of Oilwell Workovers," </w:t>
                </w:r>
                <w:r>
                  <w:rPr>
                    <w:i/>
                    <w:iCs/>
                  </w:rPr>
                  <w:t xml:space="preserve">Journal of Petroleum Technology, </w:t>
                </w:r>
                <w:r>
                  <w:t xml:space="preserve">no. 29, pp. 1651-1653, 1977. </w:t>
                </w:r>
              </w:p>
            </w:tc>
          </w:tr>
          <w:tr w:rsidR="006F2A8A" w14:paraId="246DDBB0" w14:textId="77777777">
            <w:trPr>
              <w:divId w:val="168375852"/>
              <w:tblCellSpacing w:w="15" w:type="dxa"/>
            </w:trPr>
            <w:tc>
              <w:tcPr>
                <w:tcW w:w="50" w:type="pct"/>
                <w:hideMark/>
              </w:tcPr>
              <w:p w14:paraId="173F045C" w14:textId="77777777" w:rsidR="006F2A8A" w:rsidRDefault="006F2A8A">
                <w:pPr>
                  <w:pStyle w:val="Bibliography"/>
                  <w:rPr>
                    <w:noProof/>
                  </w:rPr>
                </w:pPr>
                <w:r>
                  <w:rPr>
                    <w:noProof/>
                  </w:rPr>
                  <w:t xml:space="preserve">[8] </w:t>
                </w:r>
              </w:p>
            </w:tc>
            <w:tc>
              <w:tcPr>
                <w:tcW w:w="0" w:type="auto"/>
                <w:hideMark/>
              </w:tcPr>
              <w:p w14:paraId="6796EF79" w14:textId="77777777" w:rsidR="006F2A8A" w:rsidRDefault="006F2A8A" w:rsidP="0061282E">
                <w:pPr>
                  <w:pStyle w:val="references"/>
                </w:pPr>
                <w:r>
                  <w:t xml:space="preserve">K. Wigram, "Modelling the Surface Plant of a Geothermal Power Station," </w:t>
                </w:r>
                <w:r>
                  <w:rPr>
                    <w:i/>
                    <w:iCs/>
                  </w:rPr>
                  <w:t xml:space="preserve">IPENZ Transactions, </w:t>
                </w:r>
                <w:r>
                  <w:t xml:space="preserve">no. 42, pp. 12-17, 2015. </w:t>
                </w:r>
              </w:p>
            </w:tc>
          </w:tr>
          <w:tr w:rsidR="006F2A8A" w14:paraId="0F4B8877" w14:textId="77777777">
            <w:trPr>
              <w:divId w:val="168375852"/>
              <w:tblCellSpacing w:w="15" w:type="dxa"/>
            </w:trPr>
            <w:tc>
              <w:tcPr>
                <w:tcW w:w="50" w:type="pct"/>
                <w:hideMark/>
              </w:tcPr>
              <w:p w14:paraId="2591A38A" w14:textId="77777777" w:rsidR="006F2A8A" w:rsidRDefault="006F2A8A">
                <w:pPr>
                  <w:pStyle w:val="Bibliography"/>
                  <w:rPr>
                    <w:noProof/>
                  </w:rPr>
                </w:pPr>
                <w:r>
                  <w:rPr>
                    <w:noProof/>
                  </w:rPr>
                  <w:t xml:space="preserve">[9] </w:t>
                </w:r>
              </w:p>
            </w:tc>
            <w:tc>
              <w:tcPr>
                <w:tcW w:w="0" w:type="auto"/>
                <w:hideMark/>
              </w:tcPr>
              <w:p w14:paraId="5F3BAC3D" w14:textId="77777777" w:rsidR="006F2A8A" w:rsidRDefault="006F2A8A" w:rsidP="0061282E">
                <w:pPr>
                  <w:pStyle w:val="references"/>
                </w:pPr>
                <w:r>
                  <w:t xml:space="preserve">Z. Poulakis, D. Valougeorgis and C. Papadimitriou, "Leakage detection in water pipe networks using a Bayesian probabilistic framework," </w:t>
                </w:r>
                <w:r>
                  <w:rPr>
                    <w:i/>
                    <w:iCs/>
                  </w:rPr>
                  <w:t xml:space="preserve">Probabilistic Engineering Mechanics, </w:t>
                </w:r>
                <w:r>
                  <w:t xml:space="preserve">no. 18, pp. 315-327, 2003. </w:t>
                </w:r>
              </w:p>
            </w:tc>
          </w:tr>
          <w:tr w:rsidR="006F2A8A" w14:paraId="247F14BC" w14:textId="77777777">
            <w:trPr>
              <w:divId w:val="168375852"/>
              <w:tblCellSpacing w:w="15" w:type="dxa"/>
            </w:trPr>
            <w:tc>
              <w:tcPr>
                <w:tcW w:w="50" w:type="pct"/>
                <w:hideMark/>
              </w:tcPr>
              <w:p w14:paraId="5FBEEAB6" w14:textId="77777777" w:rsidR="006F2A8A" w:rsidRDefault="006F2A8A">
                <w:pPr>
                  <w:pStyle w:val="Bibliography"/>
                  <w:rPr>
                    <w:noProof/>
                  </w:rPr>
                </w:pPr>
                <w:r>
                  <w:rPr>
                    <w:noProof/>
                  </w:rPr>
                  <w:t xml:space="preserve">[10] </w:t>
                </w:r>
              </w:p>
            </w:tc>
            <w:tc>
              <w:tcPr>
                <w:tcW w:w="0" w:type="auto"/>
                <w:hideMark/>
              </w:tcPr>
              <w:p w14:paraId="3A3F2BC6" w14:textId="77777777" w:rsidR="006F2A8A" w:rsidRDefault="006F2A8A" w:rsidP="0061282E">
                <w:pPr>
                  <w:pStyle w:val="references"/>
                </w:pPr>
                <w:r>
                  <w:t xml:space="preserve">M. G. Goumas, V. A. Lygerou and L. E. Papayannakis, "Computational methods for planning and evaluating geothermal energy projects," </w:t>
                </w:r>
                <w:r>
                  <w:rPr>
                    <w:i/>
                    <w:iCs/>
                  </w:rPr>
                  <w:t xml:space="preserve">Energy Policy, </w:t>
                </w:r>
                <w:r>
                  <w:t xml:space="preserve">no. 27, pp. 147-154, 1999. </w:t>
                </w:r>
              </w:p>
            </w:tc>
          </w:tr>
          <w:tr w:rsidR="006F2A8A" w14:paraId="29F6D00F" w14:textId="77777777">
            <w:trPr>
              <w:divId w:val="168375852"/>
              <w:tblCellSpacing w:w="15" w:type="dxa"/>
            </w:trPr>
            <w:tc>
              <w:tcPr>
                <w:tcW w:w="50" w:type="pct"/>
                <w:hideMark/>
              </w:tcPr>
              <w:p w14:paraId="3A4B46EA" w14:textId="77777777" w:rsidR="006F2A8A" w:rsidRDefault="006F2A8A">
                <w:pPr>
                  <w:pStyle w:val="Bibliography"/>
                  <w:rPr>
                    <w:noProof/>
                  </w:rPr>
                </w:pPr>
                <w:r>
                  <w:rPr>
                    <w:noProof/>
                  </w:rPr>
                  <w:t xml:space="preserve">[11] </w:t>
                </w:r>
              </w:p>
            </w:tc>
            <w:tc>
              <w:tcPr>
                <w:tcW w:w="0" w:type="auto"/>
                <w:hideMark/>
              </w:tcPr>
              <w:p w14:paraId="74EC57F2" w14:textId="77777777" w:rsidR="006F2A8A" w:rsidRDefault="006F2A8A" w:rsidP="0061282E">
                <w:pPr>
                  <w:pStyle w:val="references"/>
                </w:pPr>
                <w:r>
                  <w:t xml:space="preserve">S. Mitchell, M. O'Sullivan and I. Dunning, </w:t>
                </w:r>
                <w:r>
                  <w:rPr>
                    <w:i/>
                    <w:iCs/>
                  </w:rPr>
                  <w:t xml:space="preserve">PuLP: A Linear Programming Toolkit for Python, </w:t>
                </w:r>
                <w:r>
                  <w:t xml:space="preserve">Auckland: The University of Auckland, 2011. </w:t>
                </w:r>
              </w:p>
            </w:tc>
          </w:tr>
          <w:tr w:rsidR="006F2A8A" w14:paraId="19AAE25D" w14:textId="77777777">
            <w:trPr>
              <w:divId w:val="168375852"/>
              <w:tblCellSpacing w:w="15" w:type="dxa"/>
            </w:trPr>
            <w:tc>
              <w:tcPr>
                <w:tcW w:w="50" w:type="pct"/>
                <w:hideMark/>
              </w:tcPr>
              <w:p w14:paraId="7C988DB6" w14:textId="77777777" w:rsidR="006F2A8A" w:rsidRDefault="006F2A8A">
                <w:pPr>
                  <w:pStyle w:val="Bibliography"/>
                  <w:rPr>
                    <w:noProof/>
                  </w:rPr>
                </w:pPr>
                <w:r>
                  <w:rPr>
                    <w:noProof/>
                  </w:rPr>
                  <w:t xml:space="preserve">[12] </w:t>
                </w:r>
              </w:p>
            </w:tc>
            <w:tc>
              <w:tcPr>
                <w:tcW w:w="0" w:type="auto"/>
                <w:hideMark/>
              </w:tcPr>
              <w:p w14:paraId="03817D27" w14:textId="77777777" w:rsidR="006F2A8A" w:rsidRDefault="006F2A8A" w:rsidP="0061282E">
                <w:pPr>
                  <w:pStyle w:val="references"/>
                </w:pPr>
                <w:r>
                  <w:t xml:space="preserve">K. Harwood, K. Koorey and C. Mann, "Te Mihi Steamfield Production Development Design," in </w:t>
                </w:r>
                <w:r>
                  <w:rPr>
                    <w:i/>
                    <w:iCs/>
                  </w:rPr>
                  <w:t>World Geothermal Congress</w:t>
                </w:r>
                <w:r>
                  <w:t xml:space="preserve">, Melbourne, 2015. </w:t>
                </w:r>
              </w:p>
            </w:tc>
          </w:tr>
          <w:tr w:rsidR="006F2A8A" w14:paraId="20E7795A" w14:textId="77777777">
            <w:trPr>
              <w:divId w:val="168375852"/>
              <w:tblCellSpacing w:w="15" w:type="dxa"/>
            </w:trPr>
            <w:tc>
              <w:tcPr>
                <w:tcW w:w="50" w:type="pct"/>
                <w:hideMark/>
              </w:tcPr>
              <w:p w14:paraId="4BBACF2B" w14:textId="77777777" w:rsidR="006F2A8A" w:rsidRDefault="006F2A8A">
                <w:pPr>
                  <w:pStyle w:val="Bibliography"/>
                  <w:rPr>
                    <w:noProof/>
                  </w:rPr>
                </w:pPr>
                <w:r>
                  <w:rPr>
                    <w:noProof/>
                  </w:rPr>
                  <w:t xml:space="preserve">[13] </w:t>
                </w:r>
              </w:p>
            </w:tc>
            <w:tc>
              <w:tcPr>
                <w:tcW w:w="0" w:type="auto"/>
                <w:hideMark/>
              </w:tcPr>
              <w:p w14:paraId="58AA861A" w14:textId="77777777" w:rsidR="006F2A8A" w:rsidRDefault="006F2A8A" w:rsidP="0061282E">
                <w:pPr>
                  <w:pStyle w:val="references"/>
                </w:pPr>
                <w:r>
                  <w:t xml:space="preserve">M. Plummer, "JAGS: A Program for Analysis of Bayesian Graphical Models Using Gibbs Sampling," in </w:t>
                </w:r>
                <w:r>
                  <w:rPr>
                    <w:i/>
                    <w:iCs/>
                  </w:rPr>
                  <w:t>Proceedings of the 3rd International Workshop on Distributed Statistical Computing</w:t>
                </w:r>
                <w:r>
                  <w:t xml:space="preserve">, Vienna, 2003. </w:t>
                </w:r>
              </w:p>
            </w:tc>
          </w:tr>
          <w:tr w:rsidR="006F2A8A" w14:paraId="5A3CD6D2" w14:textId="77777777">
            <w:trPr>
              <w:divId w:val="168375852"/>
              <w:tblCellSpacing w:w="15" w:type="dxa"/>
            </w:trPr>
            <w:tc>
              <w:tcPr>
                <w:tcW w:w="50" w:type="pct"/>
                <w:hideMark/>
              </w:tcPr>
              <w:p w14:paraId="6B27265E" w14:textId="77777777" w:rsidR="006F2A8A" w:rsidRDefault="006F2A8A">
                <w:pPr>
                  <w:pStyle w:val="Bibliography"/>
                  <w:rPr>
                    <w:noProof/>
                  </w:rPr>
                </w:pPr>
                <w:r>
                  <w:rPr>
                    <w:noProof/>
                  </w:rPr>
                  <w:lastRenderedPageBreak/>
                  <w:t xml:space="preserve">[14] </w:t>
                </w:r>
              </w:p>
            </w:tc>
            <w:tc>
              <w:tcPr>
                <w:tcW w:w="0" w:type="auto"/>
                <w:hideMark/>
              </w:tcPr>
              <w:p w14:paraId="57F7D896" w14:textId="77777777" w:rsidR="006F2A8A" w:rsidRDefault="006F2A8A" w:rsidP="0061282E">
                <w:pPr>
                  <w:pStyle w:val="references"/>
                </w:pPr>
                <w:r>
                  <w:t>M. Plummer, A. Stukalov and M. Denwood, "rjags: Bayesian Graphical Models using MCMC," CRAN, 19 February 2016. [Online]. Available: https://cran.r-project.org/web/packages/rjags/index.html. [Accessed 10 May 2018].</w:t>
                </w:r>
              </w:p>
            </w:tc>
          </w:tr>
          <w:tr w:rsidR="006F2A8A" w14:paraId="4CCA7DB9" w14:textId="77777777">
            <w:trPr>
              <w:divId w:val="168375852"/>
              <w:tblCellSpacing w:w="15" w:type="dxa"/>
            </w:trPr>
            <w:tc>
              <w:tcPr>
                <w:tcW w:w="50" w:type="pct"/>
                <w:hideMark/>
              </w:tcPr>
              <w:p w14:paraId="6B0A1871" w14:textId="77777777" w:rsidR="006F2A8A" w:rsidRDefault="006F2A8A">
                <w:pPr>
                  <w:pStyle w:val="Bibliography"/>
                  <w:rPr>
                    <w:noProof/>
                  </w:rPr>
                </w:pPr>
                <w:r>
                  <w:rPr>
                    <w:noProof/>
                  </w:rPr>
                  <w:t xml:space="preserve">[15] </w:t>
                </w:r>
              </w:p>
            </w:tc>
            <w:tc>
              <w:tcPr>
                <w:tcW w:w="0" w:type="auto"/>
                <w:hideMark/>
              </w:tcPr>
              <w:p w14:paraId="7D58A54D" w14:textId="77777777" w:rsidR="006F2A8A" w:rsidRDefault="006F2A8A" w:rsidP="0061282E">
                <w:pPr>
                  <w:pStyle w:val="references"/>
                </w:pPr>
                <w:r>
                  <w:t>C. Fonnesbeck, A. Patil, D. Huard and J. Salvatier, "PyMC Documentation," GitHub, 15 September 2015. [Online]. Available: https://pymc-</w:t>
                </w:r>
                <w:r>
                  <w:t>devs.github.io/pymc/README.html#history. [Accessed 10 May 2018].</w:t>
                </w:r>
              </w:p>
            </w:tc>
          </w:tr>
        </w:tbl>
        <w:p w14:paraId="0F45FAB3" w14:textId="77777777" w:rsidR="006F2A8A" w:rsidRDefault="006F2A8A">
          <w:pPr>
            <w:divId w:val="168375852"/>
            <w:rPr>
              <w:noProof/>
            </w:rPr>
          </w:pPr>
        </w:p>
        <w:p w14:paraId="62AA3877" w14:textId="1F5FBD87" w:rsidR="00024262" w:rsidRDefault="00024262" w:rsidP="0071043F">
          <w:pPr>
            <w:pStyle w:val="references"/>
          </w:pPr>
          <w:r>
            <w:fldChar w:fldCharType="end"/>
          </w:r>
        </w:p>
      </w:sdtContent>
    </w:sdt>
    <w:p w14:paraId="021A309B" w14:textId="77777777" w:rsidR="00024262" w:rsidRPr="00024262" w:rsidRDefault="00024262" w:rsidP="00024262">
      <w:pPr>
        <w:rPr>
          <w:rFonts w:eastAsia="MS Mincho"/>
        </w:rPr>
        <w:sectPr w:rsidR="00024262" w:rsidRPr="00024262" w:rsidSect="004445B3">
          <w:type w:val="continuous"/>
          <w:pgSz w:w="11909" w:h="16834" w:code="9"/>
          <w:pgMar w:top="1080" w:right="734" w:bottom="2434" w:left="734" w:header="720" w:footer="720" w:gutter="0"/>
          <w:cols w:num="2" w:space="360"/>
          <w:docGrid w:linePitch="360"/>
        </w:sectPr>
      </w:pPr>
    </w:p>
    <w:p w14:paraId="46A367B1"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vid Dempsey" w:date="2018-05-25T08:48:00Z" w:initials="DD">
    <w:p w14:paraId="05A58C71" w14:textId="3B097862" w:rsidR="00973FAF" w:rsidRPr="00973FAF" w:rsidRDefault="00961C2A" w:rsidP="00961C2A">
      <w:pPr>
        <w:autoSpaceDE w:val="0"/>
        <w:autoSpaceDN w:val="0"/>
        <w:adjustRightInd w:val="0"/>
        <w:spacing w:after="0"/>
        <w:ind w:left="0"/>
        <w:jc w:val="left"/>
        <w:rPr>
          <w:rFonts w:ascii="Tahoma" w:hAnsi="Tahoma" w:cs="Tahoma"/>
          <w:color w:val="000000"/>
          <w:lang w:val="en-NZ" w:eastAsia="zh-CN"/>
        </w:rPr>
      </w:pPr>
      <w:r>
        <w:rPr>
          <w:rStyle w:val="CommentReference"/>
        </w:rPr>
        <w:annotationRef/>
      </w:r>
      <w:r>
        <w:rPr>
          <w:rFonts w:ascii="Tahoma" w:hAnsi="Tahoma" w:cs="Tahoma"/>
          <w:color w:val="000000"/>
          <w:lang w:val="en-NZ" w:eastAsia="zh-CN"/>
        </w:rPr>
        <w:t>might be helpful to produce a schematic diagram of the steamfield: two phase fluid exits a well, enters a flash plant and is separated, diverted to either injection or power plant, etc.</w:t>
      </w:r>
    </w:p>
    <w:p w14:paraId="134D5CF2" w14:textId="19F35947" w:rsidR="00961C2A" w:rsidRDefault="00961C2A">
      <w:pPr>
        <w:pStyle w:val="CommentText"/>
      </w:pPr>
    </w:p>
  </w:comment>
  <w:comment w:id="1" w:author="David Dempsey" w:date="2018-05-25T09:52:00Z" w:initials="DD">
    <w:p w14:paraId="755C1D51" w14:textId="5A6B7EF0" w:rsidR="00973FAF" w:rsidRDefault="00973FAF">
      <w:pPr>
        <w:pStyle w:val="CommentText"/>
      </w:pPr>
      <w:r>
        <w:rPr>
          <w:rStyle w:val="CommentReference"/>
        </w:rPr>
        <w:annotationRef/>
      </w:r>
      <w:r>
        <w:t>This is a good lit review, very well written, which makes my job much easier.</w:t>
      </w:r>
    </w:p>
    <w:p w14:paraId="0D5D96B6" w14:textId="77777777" w:rsidR="00973FAF" w:rsidRDefault="00973FAF">
      <w:pPr>
        <w:pStyle w:val="CommentText"/>
      </w:pPr>
    </w:p>
    <w:p w14:paraId="68F19E38" w14:textId="688B86C1" w:rsidR="00973FAF" w:rsidRDefault="00973FAF">
      <w:pPr>
        <w:pStyle w:val="CommentText"/>
      </w:pPr>
      <w:r>
        <w:t xml:space="preserve">Perhaps the most obvious omission is a short section introducing the main components of a steamfield. </w:t>
      </w:r>
    </w:p>
    <w:p w14:paraId="04090182" w14:textId="77777777" w:rsidR="00973FAF" w:rsidRDefault="00973FAF">
      <w:pPr>
        <w:pStyle w:val="CommentText"/>
      </w:pPr>
    </w:p>
    <w:p w14:paraId="4BBD9299" w14:textId="7466DA56" w:rsidR="00973FAF" w:rsidRDefault="00973FAF">
      <w:pPr>
        <w:pStyle w:val="CommentText"/>
      </w:pPr>
      <w:r>
        <w:t>“A well is this… It behaves like this… It has outputs …”</w:t>
      </w:r>
    </w:p>
    <w:p w14:paraId="28D2FDC5" w14:textId="77777777" w:rsidR="00973FAF" w:rsidRDefault="00973FAF">
      <w:pPr>
        <w:pStyle w:val="CommentText"/>
      </w:pPr>
    </w:p>
    <w:p w14:paraId="415E3107" w14:textId="74757746" w:rsidR="00973FAF" w:rsidRDefault="00973FAF">
      <w:pPr>
        <w:pStyle w:val="CommentText"/>
      </w:pPr>
      <w:r>
        <w:t>“A flashplant is this…”</w:t>
      </w:r>
    </w:p>
    <w:p w14:paraId="596DB9CB" w14:textId="77777777" w:rsidR="00973FAF" w:rsidRDefault="00973FAF">
      <w:pPr>
        <w:pStyle w:val="CommentText"/>
      </w:pPr>
    </w:p>
    <w:p w14:paraId="617D7EA1" w14:textId="62C1CB7B" w:rsidR="00973FAF" w:rsidRDefault="00973FAF">
      <w:pPr>
        <w:pStyle w:val="CommentText"/>
      </w:pPr>
      <w:r>
        <w:t>“A generator is this…”</w:t>
      </w:r>
    </w:p>
    <w:p w14:paraId="3FA80AE5" w14:textId="77777777" w:rsidR="00973FAF" w:rsidRDefault="00973FAF">
      <w:pPr>
        <w:pStyle w:val="CommentText"/>
      </w:pPr>
    </w:p>
    <w:p w14:paraId="2CB6CB89" w14:textId="6A322A57" w:rsidR="00973FAF" w:rsidRDefault="00973FAF">
      <w:pPr>
        <w:pStyle w:val="CommentText"/>
      </w:pPr>
      <w:r>
        <w:t>etc</w:t>
      </w:r>
    </w:p>
  </w:comment>
  <w:comment w:id="5" w:author="David Dempsey" w:date="2018-05-25T09:28:00Z" w:initials="DD">
    <w:p w14:paraId="4AFEE582" w14:textId="3F8F48D2" w:rsidR="00127429" w:rsidRDefault="00127429">
      <w:pPr>
        <w:pStyle w:val="CommentText"/>
      </w:pPr>
      <w:r>
        <w:rPr>
          <w:rStyle w:val="CommentReference"/>
        </w:rPr>
        <w:annotationRef/>
      </w:r>
      <w:r>
        <w:t>“that could improve the current approach” (keep it positive!)</w:t>
      </w:r>
    </w:p>
  </w:comment>
  <w:comment w:id="6" w:author="David Dempsey" w:date="2018-05-25T09:28:00Z" w:initials="DD">
    <w:p w14:paraId="76E968D1" w14:textId="720D12F0" w:rsidR="00127429" w:rsidRDefault="00127429">
      <w:pPr>
        <w:pStyle w:val="CommentText"/>
      </w:pPr>
      <w:r>
        <w:rPr>
          <w:rStyle w:val="CommentReference"/>
        </w:rPr>
        <w:annotationRef/>
      </w:r>
      <w:r>
        <w:t>What?</w:t>
      </w:r>
    </w:p>
  </w:comment>
  <w:comment w:id="7" w:author="David Dempsey" w:date="2018-05-25T09:29:00Z" w:initials="DD">
    <w:p w14:paraId="2A7F11AB" w14:textId="5DC49602" w:rsidR="00127429" w:rsidRDefault="00127429">
      <w:pPr>
        <w:pStyle w:val="CommentText"/>
      </w:pPr>
      <w:r>
        <w:rPr>
          <w:rStyle w:val="CommentReference"/>
        </w:rPr>
        <w:annotationRef/>
      </w:r>
      <w:r>
        <w:t>I’m on the fence about paragraphs like these – instead of telling me what you’re going to cover, you should just get on with it and start reviewing the literature. On the other hand, these paragraphs are can be constructed as useful signposts, e.g.,</w:t>
      </w:r>
    </w:p>
    <w:p w14:paraId="6D353D04" w14:textId="77777777" w:rsidR="00127429" w:rsidRDefault="00127429">
      <w:pPr>
        <w:pStyle w:val="CommentText"/>
      </w:pPr>
      <w:r>
        <w:t>“In Section 2b, we cover the current and historical physical state of the…”</w:t>
      </w:r>
    </w:p>
    <w:p w14:paraId="2E72A237" w14:textId="77777777" w:rsidR="00127429" w:rsidRDefault="00127429">
      <w:pPr>
        <w:pStyle w:val="CommentText"/>
      </w:pPr>
    </w:p>
    <w:p w14:paraId="4A4FB666" w14:textId="71E8EB39" w:rsidR="00127429" w:rsidRDefault="00127429" w:rsidP="00127429">
      <w:pPr>
        <w:pStyle w:val="CommentText"/>
        <w:jc w:val="both"/>
      </w:pPr>
      <w:r>
        <w:t>You decide which way you want to go.</w:t>
      </w:r>
    </w:p>
  </w:comment>
  <w:comment w:id="12" w:author="David Dempsey" w:date="2018-05-25T09:31:00Z" w:initials="DD">
    <w:p w14:paraId="4992D47A" w14:textId="77777777" w:rsidR="00127429" w:rsidRDefault="00127429">
      <w:pPr>
        <w:pStyle w:val="CommentText"/>
        <w:rPr>
          <w:rStyle w:val="CommentReference"/>
        </w:rPr>
      </w:pPr>
      <w:r>
        <w:rPr>
          <w:rStyle w:val="CommentReference"/>
        </w:rPr>
        <w:annotationRef/>
      </w:r>
      <w:r>
        <w:rPr>
          <w:rStyle w:val="CommentReference"/>
        </w:rPr>
        <w:t xml:space="preserve">Why use “firstly” and “secondly” when “first” and “second” will almost always suffice? </w:t>
      </w:r>
    </w:p>
    <w:p w14:paraId="6B042705" w14:textId="77777777" w:rsidR="00127429" w:rsidRDefault="00127429">
      <w:pPr>
        <w:pStyle w:val="CommentText"/>
        <w:rPr>
          <w:rStyle w:val="CommentReference"/>
        </w:rPr>
      </w:pPr>
    </w:p>
    <w:p w14:paraId="5DCA6DCE" w14:textId="1959EC25" w:rsidR="00127429" w:rsidRDefault="00127429" w:rsidP="00127429">
      <w:pPr>
        <w:pStyle w:val="CommentText"/>
        <w:jc w:val="both"/>
      </w:pPr>
    </w:p>
  </w:comment>
  <w:comment w:id="13" w:author="David Dempsey" w:date="2018-05-25T09:32:00Z" w:initials="DD">
    <w:p w14:paraId="29C50EB3" w14:textId="13AF4186" w:rsidR="00127429" w:rsidRDefault="00127429">
      <w:pPr>
        <w:pStyle w:val="CommentText"/>
      </w:pPr>
      <w:r>
        <w:rPr>
          <w:rStyle w:val="CommentReference"/>
        </w:rPr>
        <w:annotationRef/>
      </w:r>
      <w:r>
        <w:t>Decision-making about what?</w:t>
      </w:r>
    </w:p>
  </w:comment>
  <w:comment w:id="14" w:author="David Dempsey" w:date="2018-05-25T09:32:00Z" w:initials="DD">
    <w:p w14:paraId="45716FB8" w14:textId="48E6F3DE" w:rsidR="00127429" w:rsidRDefault="00127429">
      <w:pPr>
        <w:pStyle w:val="CommentText"/>
      </w:pPr>
      <w:r>
        <w:rPr>
          <w:rStyle w:val="CommentReference"/>
        </w:rPr>
        <w:annotationRef/>
      </w:r>
      <w:r>
        <w:t>Who is “they”?</w:t>
      </w:r>
    </w:p>
  </w:comment>
  <w:comment w:id="24" w:author="David Dempsey" w:date="2018-05-25T09:34:00Z" w:initials="DD">
    <w:p w14:paraId="48981B0C" w14:textId="5A8DC0D2" w:rsidR="00127429" w:rsidRDefault="00127429">
      <w:pPr>
        <w:pStyle w:val="CommentText"/>
      </w:pPr>
      <w:r>
        <w:rPr>
          <w:rStyle w:val="CommentReference"/>
        </w:rPr>
        <w:annotationRef/>
      </w:r>
      <w:r>
        <w:t>First word capitalized = full stop at end of each point.</w:t>
      </w:r>
    </w:p>
  </w:comment>
  <w:comment w:id="34" w:author="David Dempsey" w:date="2018-05-25T09:42:00Z" w:initials="DD">
    <w:p w14:paraId="67946CB7" w14:textId="0D5E7564" w:rsidR="002F1BBB" w:rsidRDefault="002F1BBB">
      <w:pPr>
        <w:pStyle w:val="CommentText"/>
      </w:pPr>
      <w:r>
        <w:rPr>
          <w:rStyle w:val="CommentReference"/>
        </w:rPr>
        <w:annotationRef/>
      </w:r>
      <w:r>
        <w:t>The figure above is good, but reader understanding could be improved if you schematically showed how two phase water exited wells, was aggregated and separated at flash plants, and then variously diverted to a generator or reinjection.</w:t>
      </w:r>
    </w:p>
  </w:comment>
  <w:comment w:id="35" w:author="Cameron Walker" w:date="2018-05-28T12:07:00Z" w:initials="CW">
    <w:p w14:paraId="4CD21537" w14:textId="0989CB5B" w:rsidR="008A79F3" w:rsidRDefault="008A79F3">
      <w:pPr>
        <w:pStyle w:val="CommentText"/>
      </w:pPr>
      <w:r>
        <w:rPr>
          <w:rStyle w:val="CommentReference"/>
        </w:rPr>
        <w:annotationRef/>
      </w:r>
      <w:r>
        <w:t>Need to explain the figure – what are all the bits?</w:t>
      </w:r>
    </w:p>
  </w:comment>
  <w:comment w:id="36" w:author="David Dempsey" w:date="2018-05-25T09:36:00Z" w:initials="DD">
    <w:p w14:paraId="6F7C9C04" w14:textId="410AE870" w:rsidR="00127429" w:rsidRDefault="00127429">
      <w:pPr>
        <w:pStyle w:val="CommentText"/>
      </w:pPr>
      <w:r>
        <w:rPr>
          <w:rStyle w:val="CommentReference"/>
        </w:rPr>
        <w:annotationRef/>
      </w:r>
      <w:r>
        <w:t>Good section</w:t>
      </w:r>
    </w:p>
  </w:comment>
  <w:comment w:id="37" w:author="Cameron Walker" w:date="2018-05-28T12:08:00Z" w:initials="CW">
    <w:p w14:paraId="064B147D" w14:textId="663A81D1" w:rsidR="008A79F3" w:rsidRDefault="008A79F3">
      <w:pPr>
        <w:pStyle w:val="CommentText"/>
      </w:pPr>
      <w:r>
        <w:rPr>
          <w:rStyle w:val="CommentReference"/>
        </w:rPr>
        <w:annotationRef/>
      </w:r>
      <w:r>
        <w:t>What is the “superposition assumption”? Are loops necessarily non-linear?</w:t>
      </w:r>
    </w:p>
  </w:comment>
  <w:comment w:id="48" w:author="Cameron Walker" w:date="2018-05-28T12:12:00Z" w:initials="CW">
    <w:p w14:paraId="4CE7FA2F" w14:textId="19C9F9AA" w:rsidR="008A79F3" w:rsidRDefault="008A79F3">
      <w:pPr>
        <w:pStyle w:val="CommentText"/>
      </w:pPr>
      <w:r>
        <w:rPr>
          <w:rStyle w:val="CommentReference"/>
        </w:rPr>
        <w:annotationRef/>
      </w:r>
      <w:r>
        <w:t>Similar in what way? This sentence feels like it is not cooperating with the others. Are you meaning to say that the inclusion of non-linear equations may introduce convergence issues due to the derivative methods needed to solve them?</w:t>
      </w:r>
    </w:p>
  </w:comment>
  <w:comment w:id="56" w:author="Cameron Walker" w:date="2018-05-28T12:16:00Z" w:initials="CW">
    <w:p w14:paraId="4DE66051" w14:textId="2E26CBCB" w:rsidR="008A79F3" w:rsidRDefault="008A79F3">
      <w:pPr>
        <w:pStyle w:val="CommentText"/>
      </w:pPr>
      <w:r>
        <w:rPr>
          <w:rStyle w:val="CommentReference"/>
        </w:rPr>
        <w:annotationRef/>
      </w:r>
      <w:r>
        <w:t>I love a semi-colon as much as the next guy, but you seem obsessed with joing perfectly good sentences with them…</w:t>
      </w:r>
    </w:p>
  </w:comment>
  <w:comment w:id="85" w:author="David Dempsey" w:date="2018-05-25T09:37:00Z" w:initials="DD">
    <w:p w14:paraId="142E68AA" w14:textId="71C272EA" w:rsidR="00127429" w:rsidRDefault="00127429">
      <w:pPr>
        <w:pStyle w:val="CommentText"/>
      </w:pPr>
      <w:r>
        <w:rPr>
          <w:rStyle w:val="CommentReference"/>
        </w:rPr>
        <w:annotationRef/>
      </w:r>
      <w:r>
        <w:t>I’m of the opinion that people shouldn’t be personally named.</w:t>
      </w:r>
    </w:p>
  </w:comment>
  <w:comment w:id="100" w:author="David Dempsey" w:date="2018-05-25T09:38:00Z" w:initials="DD">
    <w:p w14:paraId="00381577" w14:textId="77777777" w:rsidR="002F1BBB" w:rsidRDefault="002F1BBB">
      <w:pPr>
        <w:pStyle w:val="CommentText"/>
      </w:pPr>
      <w:r>
        <w:rPr>
          <w:rStyle w:val="CommentReference"/>
        </w:rPr>
        <w:annotationRef/>
      </w:r>
      <w:r>
        <w:t>All terms must be defined when introduced</w:t>
      </w:r>
    </w:p>
    <w:p w14:paraId="3C29B43B" w14:textId="77777777" w:rsidR="002F1BBB" w:rsidRDefault="002F1BBB">
      <w:pPr>
        <w:pStyle w:val="CommentText"/>
      </w:pPr>
    </w:p>
    <w:p w14:paraId="38334007" w14:textId="11B62878" w:rsidR="002F1BBB" w:rsidRDefault="002F1BBB">
      <w:pPr>
        <w:pStyle w:val="CommentText"/>
      </w:pPr>
      <w:r>
        <w:t>“ where m\dot is the mass extraction rate and P_whp is the wellhead pressure”</w:t>
      </w:r>
    </w:p>
  </w:comment>
  <w:comment w:id="106" w:author="David Dempsey" w:date="2018-05-25T09:38:00Z" w:initials="DD">
    <w:p w14:paraId="2D6A6799" w14:textId="77777777" w:rsidR="002F1BBB" w:rsidRDefault="002F1BBB">
      <w:pPr>
        <w:pStyle w:val="CommentText"/>
        <w:rPr>
          <w:rStyle w:val="CommentReference"/>
        </w:rPr>
      </w:pPr>
      <w:r>
        <w:rPr>
          <w:rStyle w:val="CommentReference"/>
        </w:rPr>
        <w:annotationRef/>
      </w:r>
      <w:r>
        <w:rPr>
          <w:rStyle w:val="CommentReference"/>
        </w:rPr>
        <w:t>Watch your use of tense “applied”</w:t>
      </w:r>
    </w:p>
    <w:p w14:paraId="6615162C" w14:textId="77777777" w:rsidR="002F1BBB" w:rsidRDefault="002F1BBB">
      <w:pPr>
        <w:pStyle w:val="CommentText"/>
        <w:rPr>
          <w:rStyle w:val="CommentReference"/>
        </w:rPr>
      </w:pPr>
    </w:p>
    <w:p w14:paraId="5EC03801" w14:textId="77777777" w:rsidR="002F1BBB" w:rsidRDefault="002F1BBB">
      <w:pPr>
        <w:pStyle w:val="CommentText"/>
        <w:rPr>
          <w:rStyle w:val="CommentReference"/>
        </w:rPr>
      </w:pPr>
      <w:r>
        <w:rPr>
          <w:rStyle w:val="CommentReference"/>
        </w:rPr>
        <w:t>My rule of thumb, everyone else in the literature is past tense, and everything I have done is present tense. Has the advantage of implying that everyone else is outdated and you are cutting edge!</w:t>
      </w:r>
    </w:p>
    <w:p w14:paraId="0F315BCD" w14:textId="77777777" w:rsidR="002F1BBB" w:rsidRDefault="002F1BBB">
      <w:pPr>
        <w:pStyle w:val="CommentText"/>
        <w:rPr>
          <w:rStyle w:val="CommentReference"/>
        </w:rPr>
      </w:pPr>
    </w:p>
    <w:p w14:paraId="143B3A4B" w14:textId="739B8E5A" w:rsidR="002F1BBB" w:rsidRDefault="002F1BBB">
      <w:pPr>
        <w:pStyle w:val="CommentText"/>
      </w:pPr>
      <w:r>
        <w:rPr>
          <w:rStyle w:val="CommentReference"/>
        </w:rPr>
        <w:t>Whatever you choose, be consistent.</w:t>
      </w:r>
    </w:p>
  </w:comment>
  <w:comment w:id="114" w:author="Cameron Walker" w:date="2018-05-28T12:49:00Z" w:initials="CW">
    <w:p w14:paraId="5CF0BEB4" w14:textId="64709428" w:rsidR="00661E3E" w:rsidRDefault="00661E3E">
      <w:pPr>
        <w:pStyle w:val="CommentText"/>
      </w:pPr>
      <w:r>
        <w:rPr>
          <w:rStyle w:val="CommentReference"/>
        </w:rPr>
        <w:annotationRef/>
      </w:r>
      <w:r>
        <w:t>Confused. What example are you referring to?</w:t>
      </w:r>
    </w:p>
  </w:comment>
  <w:comment w:id="117" w:author="David Dempsey" w:date="2018-05-25T09:44:00Z" w:initials="DD">
    <w:p w14:paraId="61748B29" w14:textId="15C6198A" w:rsidR="002F1BBB" w:rsidRDefault="002F1BBB">
      <w:pPr>
        <w:pStyle w:val="CommentText"/>
      </w:pPr>
      <w:r>
        <w:rPr>
          <w:rStyle w:val="CommentReference"/>
        </w:rPr>
        <w:annotationRef/>
      </w:r>
      <w:r>
        <w:t>Presumably representing some underlying physics?</w:t>
      </w:r>
    </w:p>
  </w:comment>
  <w:comment w:id="122" w:author="Cameron Walker" w:date="2018-05-28T12:52:00Z" w:initials="CW">
    <w:p w14:paraId="471BBCFE" w14:textId="770CD06A" w:rsidR="009D5D11" w:rsidRDefault="009D5D11">
      <w:pPr>
        <w:pStyle w:val="CommentText"/>
      </w:pPr>
      <w:r>
        <w:rPr>
          <w:rStyle w:val="CommentReference"/>
        </w:rPr>
        <w:annotationRef/>
      </w:r>
      <w:r>
        <w:t>More informative to say what it is – “this is not a typical regression” leaves me none the wiser. Is it an atypical regression?</w:t>
      </w:r>
    </w:p>
  </w:comment>
  <w:comment w:id="123" w:author="Cameron Walker" w:date="2018-05-28T12:53:00Z" w:initials="CW">
    <w:p w14:paraId="2FEC65F2" w14:textId="598BEAAA" w:rsidR="00AF2B92" w:rsidRDefault="00AF2B92">
      <w:pPr>
        <w:pStyle w:val="CommentText"/>
      </w:pPr>
      <w:r>
        <w:rPr>
          <w:rStyle w:val="CommentReference"/>
        </w:rPr>
        <w:annotationRef/>
      </w:r>
      <w:r>
        <w:t>One hesitates to liken grammar to the unwanted termination of a foetus, but this sentence is certainly a bit of a mess. May be worth starting again, and splitting it in 2… Keep it simple.</w:t>
      </w:r>
    </w:p>
  </w:comment>
  <w:comment w:id="124" w:author="Cameron Walker" w:date="2018-05-28T12:55:00Z" w:initials="CW">
    <w:p w14:paraId="3CA94905" w14:textId="3BDA1186" w:rsidR="00AF2B92" w:rsidRDefault="00AF2B92">
      <w:pPr>
        <w:pStyle w:val="CommentText"/>
      </w:pPr>
      <w:r>
        <w:rPr>
          <w:rStyle w:val="CommentReference"/>
        </w:rPr>
        <w:annotationRef/>
      </w:r>
      <w:r>
        <w:t>Determining?</w:t>
      </w:r>
    </w:p>
  </w:comment>
  <w:comment w:id="125" w:author="Cameron Walker" w:date="2018-05-28T12:56:00Z" w:initials="CW">
    <w:p w14:paraId="37DF06C4" w14:textId="655540F9" w:rsidR="00AF2B92" w:rsidRDefault="00AF2B92">
      <w:pPr>
        <w:pStyle w:val="CommentText"/>
      </w:pPr>
      <w:r>
        <w:rPr>
          <w:rStyle w:val="CommentReference"/>
        </w:rPr>
        <w:annotationRef/>
      </w:r>
      <w:r>
        <w:t>Which wells to activate, and the routing of their flow through the network to generate electricity?</w:t>
      </w:r>
    </w:p>
  </w:comment>
  <w:comment w:id="127" w:author="Cameron Walker" w:date="2018-05-28T12:59:00Z" w:initials="CW">
    <w:p w14:paraId="67B668ED" w14:textId="2835C39D" w:rsidR="00AF2B92" w:rsidRDefault="00AF2B92">
      <w:pPr>
        <w:pStyle w:val="CommentText"/>
      </w:pPr>
      <w:r>
        <w:rPr>
          <w:rStyle w:val="CommentReference"/>
        </w:rPr>
        <w:annotationRef/>
      </w:r>
      <w:r>
        <w:t>Just checking this is correct – the decline will decline?</w:t>
      </w:r>
    </w:p>
  </w:comment>
  <w:comment w:id="128" w:author="David Dempsey" w:date="2018-05-25T09:45:00Z" w:initials="DD">
    <w:p w14:paraId="4C578E17" w14:textId="1D7FB4A7" w:rsidR="002F1BBB" w:rsidRDefault="002F1BBB">
      <w:pPr>
        <w:pStyle w:val="CommentText"/>
      </w:pPr>
      <w:r>
        <w:rPr>
          <w:rStyle w:val="CommentReference"/>
        </w:rPr>
        <w:annotationRef/>
      </w:r>
      <w:r>
        <w:rPr>
          <w:rStyle w:val="CommentReference"/>
        </w:rPr>
        <w:t>Only the truly misguided Bayesians think of their posteriors as infallible and concrete.</w:t>
      </w:r>
    </w:p>
  </w:comment>
  <w:comment w:id="132" w:author="David Dempsey" w:date="2018-05-25T09:46:00Z" w:initials="DD">
    <w:p w14:paraId="493EB3DD" w14:textId="34BEB8B9" w:rsidR="002F1BBB" w:rsidRDefault="002F1BBB">
      <w:pPr>
        <w:pStyle w:val="CommentText"/>
      </w:pPr>
      <w:r>
        <w:rPr>
          <w:rStyle w:val="CommentReference"/>
        </w:rPr>
        <w:annotationRef/>
      </w:r>
      <w:r>
        <w:t>Keep it positive! Contact may read these reports.</w:t>
      </w:r>
    </w:p>
  </w:comment>
  <w:comment w:id="142" w:author="David Dempsey" w:date="2018-05-25T09:47:00Z" w:initials="DD">
    <w:p w14:paraId="62102ECC" w14:textId="7D4AD995" w:rsidR="002F1BBB" w:rsidRDefault="002F1BBB">
      <w:pPr>
        <w:pStyle w:val="CommentText"/>
      </w:pPr>
      <w:r>
        <w:rPr>
          <w:rStyle w:val="CommentReference"/>
        </w:rPr>
        <w:annotationRef/>
      </w:r>
      <w:r>
        <w:t>Awkward phrasing</w:t>
      </w:r>
    </w:p>
  </w:comment>
  <w:comment w:id="145" w:author="Cameron Walker" w:date="2018-05-28T13:03:00Z" w:initials="CW">
    <w:p w14:paraId="122175BA" w14:textId="19AE97D2" w:rsidR="00AF2B92" w:rsidRDefault="00AF2B92">
      <w:pPr>
        <w:pStyle w:val="CommentText"/>
      </w:pPr>
      <w:r>
        <w:rPr>
          <w:rStyle w:val="CommentReference"/>
        </w:rPr>
        <w:annotationRef/>
      </w:r>
      <w:r>
        <w:t>Pipes are arcs, flows would be the steam and water, 2</w:t>
      </w:r>
      <w:r w:rsidRPr="00AF2B92">
        <w:rPr>
          <w:vertAlign w:val="superscript"/>
        </w:rPr>
        <w:t>nd</w:t>
      </w:r>
      <w:r>
        <w:t xml:space="preserve"> half of this sentence has me confused…</w:t>
      </w:r>
    </w:p>
  </w:comment>
  <w:comment w:id="146" w:author="Cameron Walker" w:date="2018-05-28T13:04:00Z" w:initials="CW">
    <w:p w14:paraId="5A030377" w14:textId="703BDDB7" w:rsidR="00AF2B92" w:rsidRDefault="00AF2B92">
      <w:pPr>
        <w:pStyle w:val="CommentText"/>
      </w:pPr>
      <w:r>
        <w:rPr>
          <w:rStyle w:val="CommentReference"/>
        </w:rPr>
        <w:annotationRef/>
      </w:r>
      <w:r>
        <w:t>Key point is not that conversion is linear, but rather that the constraints are linear in terms of the decision variables. All non-linearities involve fixed problem parameters…</w:t>
      </w:r>
    </w:p>
  </w:comment>
  <w:comment w:id="153" w:author="Cameron Walker" w:date="2018-05-28T13:05:00Z" w:initials="CW">
    <w:p w14:paraId="43B59B15" w14:textId="70B0665A" w:rsidR="00AF2B92" w:rsidRDefault="00AF2B92">
      <w:pPr>
        <w:pStyle w:val="CommentText"/>
      </w:pPr>
      <w:r>
        <w:rPr>
          <w:rStyle w:val="CommentReference"/>
        </w:rPr>
        <w:annotationRef/>
      </w:r>
      <w:r>
        <w:t>possible</w:t>
      </w:r>
    </w:p>
  </w:comment>
  <w:comment w:id="154" w:author="David Dempsey" w:date="2018-05-25T09:48:00Z" w:initials="DD">
    <w:p w14:paraId="6C88E4A6" w14:textId="06A8A82F" w:rsidR="00973FAF" w:rsidRDefault="00973FAF">
      <w:pPr>
        <w:pStyle w:val="CommentText"/>
      </w:pPr>
      <w:r>
        <w:rPr>
          <w:rStyle w:val="CommentReference"/>
        </w:rPr>
        <w:annotationRef/>
      </w:r>
      <w:r>
        <w:t>Assumes I know what a flash plant, which isn’t really properly defined earlier.</w:t>
      </w:r>
    </w:p>
  </w:comment>
  <w:comment w:id="155" w:author="David Dempsey" w:date="2018-05-25T09:49:00Z" w:initials="DD">
    <w:p w14:paraId="0F48DA30" w14:textId="54440642" w:rsidR="00973FAF" w:rsidRDefault="00973FAF">
      <w:pPr>
        <w:pStyle w:val="CommentText"/>
      </w:pPr>
      <w:r>
        <w:rPr>
          <w:rStyle w:val="CommentReference"/>
        </w:rPr>
        <w:annotationRef/>
      </w:r>
      <w:r>
        <w:t>I learned a new word today.</w:t>
      </w:r>
    </w:p>
  </w:comment>
  <w:comment w:id="163" w:author="David Dempsey" w:date="2018-05-25T09:50:00Z" w:initials="DD">
    <w:p w14:paraId="6B48B7FB" w14:textId="70508A21" w:rsidR="00973FAF" w:rsidRDefault="00973FAF">
      <w:pPr>
        <w:pStyle w:val="CommentText"/>
      </w:pPr>
      <w:r>
        <w:rPr>
          <w:rStyle w:val="CommentReference"/>
        </w:rPr>
        <w:annotationRef/>
      </w:r>
      <w:r>
        <w:t>Watch how long some of your sentences are getting.</w:t>
      </w:r>
    </w:p>
  </w:comment>
  <w:comment w:id="164" w:author="David Dempsey" w:date="2018-05-25T09:50:00Z" w:initials="DD">
    <w:p w14:paraId="5CCFFD56" w14:textId="680C381E" w:rsidR="00973FAF" w:rsidRDefault="00973FAF">
      <w:pPr>
        <w:pStyle w:val="CommentText"/>
      </w:pPr>
      <w:r>
        <w:rPr>
          <w:rStyle w:val="CommentReference"/>
        </w:rPr>
        <w:annotationRef/>
      </w:r>
      <w:r>
        <w:t>Which outcomes? Using what parameters, posteriors and observations?</w:t>
      </w:r>
    </w:p>
  </w:comment>
  <w:comment w:id="165" w:author="David Dempsey" w:date="2018-05-25T09:51:00Z" w:initials="DD">
    <w:p w14:paraId="37D1BA1B" w14:textId="5F588E9A" w:rsidR="00973FAF" w:rsidRDefault="00973FAF">
      <w:pPr>
        <w:pStyle w:val="CommentText"/>
      </w:pPr>
      <w:r>
        <w:rPr>
          <w:rStyle w:val="CommentReference"/>
        </w:rPr>
        <w:annotationRef/>
      </w:r>
      <w:r>
        <w:t>No one cares about how much or how little work it takes. Outcomes and results!</w:t>
      </w:r>
    </w:p>
  </w:comment>
  <w:comment w:id="166" w:author="David Dempsey" w:date="2018-05-25T09:51:00Z" w:initials="DD">
    <w:p w14:paraId="636380A3" w14:textId="7FAC0B47" w:rsidR="00973FAF" w:rsidRDefault="00973FAF">
      <w:pPr>
        <w:pStyle w:val="CommentText"/>
      </w:pPr>
      <w:r>
        <w:rPr>
          <w:rStyle w:val="CommentReference"/>
        </w:rPr>
        <w:annotationRef/>
      </w:r>
      <w:r>
        <w:t>Split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4D5CF2" w15:done="0"/>
  <w15:commentEx w15:paraId="2CB6CB89" w15:done="0"/>
  <w15:commentEx w15:paraId="4AFEE582" w15:done="0"/>
  <w15:commentEx w15:paraId="76E968D1" w15:done="0"/>
  <w15:commentEx w15:paraId="4A4FB666" w15:done="0"/>
  <w15:commentEx w15:paraId="5DCA6DCE" w15:done="0"/>
  <w15:commentEx w15:paraId="29C50EB3" w15:done="0"/>
  <w15:commentEx w15:paraId="45716FB8" w15:done="0"/>
  <w15:commentEx w15:paraId="48981B0C" w15:done="0"/>
  <w15:commentEx w15:paraId="67946CB7" w15:done="0"/>
  <w15:commentEx w15:paraId="4CD21537" w15:done="0"/>
  <w15:commentEx w15:paraId="6F7C9C04" w15:done="0"/>
  <w15:commentEx w15:paraId="064B147D" w15:done="0"/>
  <w15:commentEx w15:paraId="4CE7FA2F" w15:done="0"/>
  <w15:commentEx w15:paraId="4DE66051" w15:done="0"/>
  <w15:commentEx w15:paraId="142E68AA" w15:done="0"/>
  <w15:commentEx w15:paraId="38334007" w15:done="0"/>
  <w15:commentEx w15:paraId="143B3A4B" w15:done="0"/>
  <w15:commentEx w15:paraId="5CF0BEB4" w15:done="0"/>
  <w15:commentEx w15:paraId="61748B29" w15:done="0"/>
  <w15:commentEx w15:paraId="471BBCFE" w15:done="0"/>
  <w15:commentEx w15:paraId="2FEC65F2" w15:done="0"/>
  <w15:commentEx w15:paraId="3CA94905" w15:done="0"/>
  <w15:commentEx w15:paraId="37DF06C4" w15:done="0"/>
  <w15:commentEx w15:paraId="67B668ED" w15:done="0"/>
  <w15:commentEx w15:paraId="4C578E17" w15:done="0"/>
  <w15:commentEx w15:paraId="493EB3DD" w15:done="0"/>
  <w15:commentEx w15:paraId="62102ECC" w15:done="0"/>
  <w15:commentEx w15:paraId="122175BA" w15:done="0"/>
  <w15:commentEx w15:paraId="5A030377" w15:done="0"/>
  <w15:commentEx w15:paraId="43B59B15" w15:done="0"/>
  <w15:commentEx w15:paraId="6C88E4A6" w15:done="0"/>
  <w15:commentEx w15:paraId="0F48DA30" w15:done="0"/>
  <w15:commentEx w15:paraId="6B48B7FB" w15:done="0"/>
  <w15:commentEx w15:paraId="5CCFFD56" w15:done="0"/>
  <w15:commentEx w15:paraId="37D1BA1B" w15:done="0"/>
  <w15:commentEx w15:paraId="636380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C1265" w14:textId="77777777" w:rsidR="003D3CAF" w:rsidRDefault="003D3CAF" w:rsidP="009B6396">
      <w:pPr>
        <w:spacing w:after="0"/>
      </w:pPr>
      <w:r>
        <w:separator/>
      </w:r>
    </w:p>
  </w:endnote>
  <w:endnote w:type="continuationSeparator" w:id="0">
    <w:p w14:paraId="49FF2CA9" w14:textId="77777777" w:rsidR="003D3CAF" w:rsidRDefault="003D3CAF" w:rsidP="009B6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2AA15" w14:textId="77777777" w:rsidR="003D3CAF" w:rsidRDefault="003D3CAF" w:rsidP="009B6396">
      <w:pPr>
        <w:spacing w:after="0"/>
      </w:pPr>
      <w:r>
        <w:separator/>
      </w:r>
    </w:p>
  </w:footnote>
  <w:footnote w:type="continuationSeparator" w:id="0">
    <w:p w14:paraId="7C3634DE" w14:textId="77777777" w:rsidR="003D3CAF" w:rsidRDefault="003D3CAF" w:rsidP="009B63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C05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BA2EEE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83AB3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CC09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A72AB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484A4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4BCBE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E6370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E8A27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B489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62B0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3A0889"/>
    <w:multiLevelType w:val="hybridMultilevel"/>
    <w:tmpl w:val="388E2DB0"/>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2" w15:restartNumberingAfterBreak="0">
    <w:nsid w:val="18A94005"/>
    <w:multiLevelType w:val="hybridMultilevel"/>
    <w:tmpl w:val="6596B3AE"/>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576814"/>
    <w:multiLevelType w:val="hybridMultilevel"/>
    <w:tmpl w:val="126E81C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0" w15:restartNumberingAfterBreak="0">
    <w:nsid w:val="62B33C1F"/>
    <w:multiLevelType w:val="hybridMultilevel"/>
    <w:tmpl w:val="6A42BFD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78E7FF5"/>
    <w:multiLevelType w:val="hybridMultilevel"/>
    <w:tmpl w:val="6724659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3140811"/>
    <w:multiLevelType w:val="hybridMultilevel"/>
    <w:tmpl w:val="456A6BD2"/>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67E7F1F"/>
    <w:multiLevelType w:val="hybridMultilevel"/>
    <w:tmpl w:val="3528BCD6"/>
    <w:lvl w:ilvl="0" w:tplc="0409000F">
      <w:start w:val="1"/>
      <w:numFmt w:val="decimal"/>
      <w:lvlText w:val="%1."/>
      <w:lvlJc w:val="lef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7" w15:restartNumberingAfterBreak="0">
    <w:nsid w:val="7DED3944"/>
    <w:multiLevelType w:val="hybridMultilevel"/>
    <w:tmpl w:val="40289DF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8" w15:restartNumberingAfterBreak="0">
    <w:nsid w:val="7FD03550"/>
    <w:multiLevelType w:val="hybridMultilevel"/>
    <w:tmpl w:val="F26E20D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8"/>
  </w:num>
  <w:num w:numId="9">
    <w:abstractNumId w:val="23"/>
  </w:num>
  <w:num w:numId="10">
    <w:abstractNumId w:val="16"/>
  </w:num>
  <w:num w:numId="11">
    <w:abstractNumId w:val="13"/>
  </w:num>
  <w:num w:numId="12">
    <w:abstractNumId w:val="26"/>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 w:numId="24">
    <w:abstractNumId w:val="12"/>
  </w:num>
  <w:num w:numId="25">
    <w:abstractNumId w:val="25"/>
  </w:num>
  <w:num w:numId="26">
    <w:abstractNumId w:val="28"/>
  </w:num>
  <w:num w:numId="27">
    <w:abstractNumId w:val="21"/>
  </w:num>
  <w:num w:numId="28">
    <w:abstractNumId w:val="27"/>
  </w:num>
  <w:num w:numId="29">
    <w:abstractNumId w:val="20"/>
  </w:num>
  <w:num w:numId="30">
    <w:abstractNumId w:val="11"/>
  </w:num>
  <w:num w:numId="31">
    <w:abstractNumId w:val="19"/>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Dempsey">
    <w15:presenceInfo w15:providerId="AD" w15:userId="S-1-5-21-614565923-1027956908-3001582966-25327"/>
  </w15:person>
  <w15:person w15:author="Cameron Walker">
    <w15:presenceInfo w15:providerId="None" w15:userId="Cameron Wal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7A"/>
    <w:rsid w:val="00024262"/>
    <w:rsid w:val="0004390D"/>
    <w:rsid w:val="00051972"/>
    <w:rsid w:val="00084C67"/>
    <w:rsid w:val="0009611A"/>
    <w:rsid w:val="000A19B9"/>
    <w:rsid w:val="000A5A79"/>
    <w:rsid w:val="000B18F2"/>
    <w:rsid w:val="000B4641"/>
    <w:rsid w:val="000C22CD"/>
    <w:rsid w:val="000D2FB0"/>
    <w:rsid w:val="000F3A70"/>
    <w:rsid w:val="00102430"/>
    <w:rsid w:val="0010711E"/>
    <w:rsid w:val="00127429"/>
    <w:rsid w:val="00127EDD"/>
    <w:rsid w:val="00143CDB"/>
    <w:rsid w:val="001446EE"/>
    <w:rsid w:val="001535AA"/>
    <w:rsid w:val="00156444"/>
    <w:rsid w:val="001621B7"/>
    <w:rsid w:val="00172032"/>
    <w:rsid w:val="001A51EB"/>
    <w:rsid w:val="001B4657"/>
    <w:rsid w:val="001B5766"/>
    <w:rsid w:val="001C255F"/>
    <w:rsid w:val="001D0A79"/>
    <w:rsid w:val="001E4319"/>
    <w:rsid w:val="00215EDB"/>
    <w:rsid w:val="0021741F"/>
    <w:rsid w:val="00222D5E"/>
    <w:rsid w:val="0024223A"/>
    <w:rsid w:val="00250673"/>
    <w:rsid w:val="00253047"/>
    <w:rsid w:val="002640EB"/>
    <w:rsid w:val="00271ED4"/>
    <w:rsid w:val="00276735"/>
    <w:rsid w:val="002864A3"/>
    <w:rsid w:val="002A2218"/>
    <w:rsid w:val="002B0A8E"/>
    <w:rsid w:val="002B3B81"/>
    <w:rsid w:val="002B42B4"/>
    <w:rsid w:val="002C02E8"/>
    <w:rsid w:val="002E6D43"/>
    <w:rsid w:val="002F1BBB"/>
    <w:rsid w:val="002F207A"/>
    <w:rsid w:val="002F2BA3"/>
    <w:rsid w:val="00304474"/>
    <w:rsid w:val="00322EF0"/>
    <w:rsid w:val="00337278"/>
    <w:rsid w:val="00377233"/>
    <w:rsid w:val="003775E3"/>
    <w:rsid w:val="00385119"/>
    <w:rsid w:val="003A1B33"/>
    <w:rsid w:val="003A47B5"/>
    <w:rsid w:val="003A59A6"/>
    <w:rsid w:val="003B1AD4"/>
    <w:rsid w:val="003B3DBD"/>
    <w:rsid w:val="003B78DA"/>
    <w:rsid w:val="003D3CAF"/>
    <w:rsid w:val="003E5118"/>
    <w:rsid w:val="004059FE"/>
    <w:rsid w:val="0043499F"/>
    <w:rsid w:val="00436AB0"/>
    <w:rsid w:val="0044322F"/>
    <w:rsid w:val="004445B3"/>
    <w:rsid w:val="004536E6"/>
    <w:rsid w:val="00455A2A"/>
    <w:rsid w:val="004735DD"/>
    <w:rsid w:val="00496373"/>
    <w:rsid w:val="004A555B"/>
    <w:rsid w:val="004C5D61"/>
    <w:rsid w:val="00564FF0"/>
    <w:rsid w:val="005860AD"/>
    <w:rsid w:val="005B520E"/>
    <w:rsid w:val="005B535B"/>
    <w:rsid w:val="005C68A1"/>
    <w:rsid w:val="005D049E"/>
    <w:rsid w:val="005D2294"/>
    <w:rsid w:val="005D50BE"/>
    <w:rsid w:val="005F27F1"/>
    <w:rsid w:val="006005D4"/>
    <w:rsid w:val="00605778"/>
    <w:rsid w:val="006108A4"/>
    <w:rsid w:val="0061282E"/>
    <w:rsid w:val="00621BCE"/>
    <w:rsid w:val="00654B30"/>
    <w:rsid w:val="00661E3E"/>
    <w:rsid w:val="00667EF2"/>
    <w:rsid w:val="0068381F"/>
    <w:rsid w:val="00692EAB"/>
    <w:rsid w:val="0069504A"/>
    <w:rsid w:val="00696193"/>
    <w:rsid w:val="006A3366"/>
    <w:rsid w:val="006C4648"/>
    <w:rsid w:val="006E1102"/>
    <w:rsid w:val="006E56F6"/>
    <w:rsid w:val="006F2A8A"/>
    <w:rsid w:val="006F5510"/>
    <w:rsid w:val="00701CC6"/>
    <w:rsid w:val="00706A98"/>
    <w:rsid w:val="0071043F"/>
    <w:rsid w:val="0072064C"/>
    <w:rsid w:val="007442B3"/>
    <w:rsid w:val="0075061F"/>
    <w:rsid w:val="00750F6D"/>
    <w:rsid w:val="00752CA0"/>
    <w:rsid w:val="00753F7B"/>
    <w:rsid w:val="00765DC5"/>
    <w:rsid w:val="007666EF"/>
    <w:rsid w:val="007802A2"/>
    <w:rsid w:val="00780E7E"/>
    <w:rsid w:val="00781234"/>
    <w:rsid w:val="0078398E"/>
    <w:rsid w:val="00787C5A"/>
    <w:rsid w:val="007901D7"/>
    <w:rsid w:val="007919DE"/>
    <w:rsid w:val="007A17CE"/>
    <w:rsid w:val="007B5197"/>
    <w:rsid w:val="007C0308"/>
    <w:rsid w:val="007C0DBA"/>
    <w:rsid w:val="007D7B1D"/>
    <w:rsid w:val="007E07ED"/>
    <w:rsid w:val="008014D2"/>
    <w:rsid w:val="008054BC"/>
    <w:rsid w:val="00821074"/>
    <w:rsid w:val="00836A03"/>
    <w:rsid w:val="00851F81"/>
    <w:rsid w:val="00864DDD"/>
    <w:rsid w:val="008711E9"/>
    <w:rsid w:val="008774DE"/>
    <w:rsid w:val="008866C8"/>
    <w:rsid w:val="008A55B5"/>
    <w:rsid w:val="008A75C8"/>
    <w:rsid w:val="008A79F3"/>
    <w:rsid w:val="008D38F3"/>
    <w:rsid w:val="008D48C1"/>
    <w:rsid w:val="008E13C7"/>
    <w:rsid w:val="008E1DBB"/>
    <w:rsid w:val="008E460E"/>
    <w:rsid w:val="008F1513"/>
    <w:rsid w:val="008F1569"/>
    <w:rsid w:val="0090134D"/>
    <w:rsid w:val="00923CDD"/>
    <w:rsid w:val="00924D50"/>
    <w:rsid w:val="009471D2"/>
    <w:rsid w:val="00953E01"/>
    <w:rsid w:val="00961C2A"/>
    <w:rsid w:val="0096275E"/>
    <w:rsid w:val="00973FAF"/>
    <w:rsid w:val="0097508D"/>
    <w:rsid w:val="009A227B"/>
    <w:rsid w:val="009B2775"/>
    <w:rsid w:val="009B6396"/>
    <w:rsid w:val="009B6967"/>
    <w:rsid w:val="009D5D11"/>
    <w:rsid w:val="00A00A93"/>
    <w:rsid w:val="00A20C43"/>
    <w:rsid w:val="00A47F7D"/>
    <w:rsid w:val="00A510F7"/>
    <w:rsid w:val="00A56080"/>
    <w:rsid w:val="00A8581E"/>
    <w:rsid w:val="00A86F2B"/>
    <w:rsid w:val="00A91973"/>
    <w:rsid w:val="00AA0487"/>
    <w:rsid w:val="00AC4350"/>
    <w:rsid w:val="00AC6519"/>
    <w:rsid w:val="00AE37E2"/>
    <w:rsid w:val="00AF0C27"/>
    <w:rsid w:val="00AF11D6"/>
    <w:rsid w:val="00AF2B92"/>
    <w:rsid w:val="00B608A1"/>
    <w:rsid w:val="00B66BCD"/>
    <w:rsid w:val="00B75350"/>
    <w:rsid w:val="00B7619B"/>
    <w:rsid w:val="00B81CFE"/>
    <w:rsid w:val="00B97CA8"/>
    <w:rsid w:val="00BA71C2"/>
    <w:rsid w:val="00BB1E3C"/>
    <w:rsid w:val="00BB76A3"/>
    <w:rsid w:val="00BC01A0"/>
    <w:rsid w:val="00C152D6"/>
    <w:rsid w:val="00C4071C"/>
    <w:rsid w:val="00C46E0E"/>
    <w:rsid w:val="00C761A8"/>
    <w:rsid w:val="00CA59EC"/>
    <w:rsid w:val="00CB1404"/>
    <w:rsid w:val="00CB66E6"/>
    <w:rsid w:val="00CC00FF"/>
    <w:rsid w:val="00D0327F"/>
    <w:rsid w:val="00D05990"/>
    <w:rsid w:val="00D076F6"/>
    <w:rsid w:val="00D16263"/>
    <w:rsid w:val="00D205D9"/>
    <w:rsid w:val="00D305FC"/>
    <w:rsid w:val="00D4597A"/>
    <w:rsid w:val="00D46157"/>
    <w:rsid w:val="00D5210B"/>
    <w:rsid w:val="00D604CA"/>
    <w:rsid w:val="00D706FE"/>
    <w:rsid w:val="00D72635"/>
    <w:rsid w:val="00D8111B"/>
    <w:rsid w:val="00D82FCD"/>
    <w:rsid w:val="00D9156D"/>
    <w:rsid w:val="00DB63FD"/>
    <w:rsid w:val="00DC7763"/>
    <w:rsid w:val="00DE2618"/>
    <w:rsid w:val="00DF0800"/>
    <w:rsid w:val="00E100B3"/>
    <w:rsid w:val="00E317E2"/>
    <w:rsid w:val="00E40819"/>
    <w:rsid w:val="00E641AA"/>
    <w:rsid w:val="00E74935"/>
    <w:rsid w:val="00E83424"/>
    <w:rsid w:val="00E871D0"/>
    <w:rsid w:val="00E91219"/>
    <w:rsid w:val="00E9494F"/>
    <w:rsid w:val="00E97BE8"/>
    <w:rsid w:val="00EA1F2B"/>
    <w:rsid w:val="00EA415D"/>
    <w:rsid w:val="00EA506F"/>
    <w:rsid w:val="00EE4362"/>
    <w:rsid w:val="00EF18D7"/>
    <w:rsid w:val="00EF1E8A"/>
    <w:rsid w:val="00EF3A1A"/>
    <w:rsid w:val="00F029B2"/>
    <w:rsid w:val="00F277D9"/>
    <w:rsid w:val="00F3097C"/>
    <w:rsid w:val="00F3401F"/>
    <w:rsid w:val="00F66F1A"/>
    <w:rsid w:val="00F82ECF"/>
    <w:rsid w:val="00F95952"/>
    <w:rsid w:val="00FF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371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lsdException w:name="heading 1"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05778"/>
    <w:pPr>
      <w:spacing w:after="200"/>
      <w:ind w:left="198"/>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qFormat/>
    <w:rsid w:val="007A17CE"/>
    <w:pPr>
      <w:tabs>
        <w:tab w:val="left" w:pos="288"/>
      </w:tabs>
      <w:spacing w:after="120" w:line="228" w:lineRule="auto"/>
      <w:ind w:left="0" w:firstLine="289"/>
      <w:jc w:val="both"/>
    </w:pPr>
    <w:rPr>
      <w:rFonts w:eastAsia="MS Mincho"/>
      <w:spacing w:val="-1"/>
      <w14:ligatures w14:val="standardContextual"/>
    </w:rPr>
  </w:style>
  <w:style w:type="character" w:customStyle="1" w:styleId="BodyTextChar">
    <w:name w:val="Body Text Char"/>
    <w:link w:val="BodyText"/>
    <w:uiPriority w:val="99"/>
    <w:locked/>
    <w:rsid w:val="007A17CE"/>
    <w:rPr>
      <w:rFonts w:ascii="Times New Roman" w:eastAsia="MS Mincho" w:hAnsi="Times New Roman"/>
      <w:spacing w:val="-1"/>
      <w:lang w:eastAsia="en-US"/>
      <w14:ligatures w14:val="standardContextual"/>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3775E3"/>
    <w:pPr>
      <w:spacing w:after="50" w:line="180" w:lineRule="exact"/>
      <w:ind w:left="352" w:hanging="352"/>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Bibliography">
    <w:name w:val="Bibliography"/>
    <w:basedOn w:val="Normal"/>
    <w:next w:val="Normal"/>
    <w:uiPriority w:val="37"/>
    <w:unhideWhenUsed/>
    <w:rsid w:val="00A20C43"/>
    <w:rPr>
      <w:sz w:val="16"/>
    </w:rPr>
  </w:style>
  <w:style w:type="character" w:styleId="PlaceholderText">
    <w:name w:val="Placeholder Text"/>
    <w:basedOn w:val="DefaultParagraphFont"/>
    <w:uiPriority w:val="99"/>
    <w:semiHidden/>
    <w:rsid w:val="000C22CD"/>
    <w:rPr>
      <w:color w:val="808080"/>
    </w:rPr>
  </w:style>
  <w:style w:type="paragraph" w:styleId="Caption">
    <w:name w:val="caption"/>
    <w:basedOn w:val="Normal"/>
    <w:next w:val="Normal"/>
    <w:uiPriority w:val="35"/>
    <w:unhideWhenUsed/>
    <w:qFormat/>
    <w:rsid w:val="00CA59EC"/>
    <w:rPr>
      <w:i/>
      <w:iCs/>
      <w:color w:val="44546A" w:themeColor="text2"/>
      <w:sz w:val="18"/>
      <w:szCs w:val="18"/>
    </w:rPr>
  </w:style>
  <w:style w:type="paragraph" w:styleId="ListParagraph">
    <w:name w:val="List Paragraph"/>
    <w:basedOn w:val="Normal"/>
    <w:uiPriority w:val="34"/>
    <w:qFormat/>
    <w:rsid w:val="00D4597A"/>
    <w:pPr>
      <w:ind w:left="720"/>
      <w:contextualSpacing/>
    </w:pPr>
  </w:style>
  <w:style w:type="paragraph" w:styleId="Header">
    <w:name w:val="header"/>
    <w:basedOn w:val="Normal"/>
    <w:link w:val="HeaderChar"/>
    <w:uiPriority w:val="99"/>
    <w:unhideWhenUsed/>
    <w:rsid w:val="009B6396"/>
    <w:pPr>
      <w:tabs>
        <w:tab w:val="center" w:pos="4513"/>
        <w:tab w:val="right" w:pos="9026"/>
      </w:tabs>
      <w:spacing w:after="0"/>
    </w:pPr>
  </w:style>
  <w:style w:type="character" w:customStyle="1" w:styleId="HeaderChar">
    <w:name w:val="Header Char"/>
    <w:basedOn w:val="DefaultParagraphFont"/>
    <w:link w:val="Header"/>
    <w:uiPriority w:val="99"/>
    <w:rsid w:val="009B6396"/>
    <w:rPr>
      <w:rFonts w:ascii="Times New Roman" w:hAnsi="Times New Roman"/>
      <w:lang w:eastAsia="en-US"/>
    </w:rPr>
  </w:style>
  <w:style w:type="paragraph" w:styleId="Footer">
    <w:name w:val="footer"/>
    <w:basedOn w:val="Normal"/>
    <w:link w:val="FooterChar"/>
    <w:uiPriority w:val="99"/>
    <w:unhideWhenUsed/>
    <w:rsid w:val="009B6396"/>
    <w:pPr>
      <w:tabs>
        <w:tab w:val="center" w:pos="4513"/>
        <w:tab w:val="right" w:pos="9026"/>
      </w:tabs>
      <w:spacing w:after="0"/>
    </w:pPr>
  </w:style>
  <w:style w:type="character" w:customStyle="1" w:styleId="FooterChar">
    <w:name w:val="Footer Char"/>
    <w:basedOn w:val="DefaultParagraphFont"/>
    <w:link w:val="Footer"/>
    <w:uiPriority w:val="99"/>
    <w:rsid w:val="009B6396"/>
    <w:rPr>
      <w:rFonts w:ascii="Times New Roman" w:hAnsi="Times New Roman"/>
      <w:lang w:eastAsia="en-US"/>
    </w:rPr>
  </w:style>
  <w:style w:type="character" w:styleId="CommentReference">
    <w:name w:val="annotation reference"/>
    <w:basedOn w:val="DefaultParagraphFont"/>
    <w:uiPriority w:val="99"/>
    <w:semiHidden/>
    <w:unhideWhenUsed/>
    <w:rsid w:val="00961C2A"/>
    <w:rPr>
      <w:sz w:val="16"/>
      <w:szCs w:val="16"/>
    </w:rPr>
  </w:style>
  <w:style w:type="paragraph" w:styleId="CommentText">
    <w:name w:val="annotation text"/>
    <w:basedOn w:val="Normal"/>
    <w:link w:val="CommentTextChar"/>
    <w:uiPriority w:val="99"/>
    <w:semiHidden/>
    <w:unhideWhenUsed/>
    <w:rsid w:val="00961C2A"/>
  </w:style>
  <w:style w:type="character" w:customStyle="1" w:styleId="CommentTextChar">
    <w:name w:val="Comment Text Char"/>
    <w:basedOn w:val="DefaultParagraphFont"/>
    <w:link w:val="CommentText"/>
    <w:uiPriority w:val="99"/>
    <w:semiHidden/>
    <w:rsid w:val="00961C2A"/>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961C2A"/>
    <w:rPr>
      <w:b/>
      <w:bCs/>
    </w:rPr>
  </w:style>
  <w:style w:type="character" w:customStyle="1" w:styleId="CommentSubjectChar">
    <w:name w:val="Comment Subject Char"/>
    <w:basedOn w:val="CommentTextChar"/>
    <w:link w:val="CommentSubject"/>
    <w:uiPriority w:val="99"/>
    <w:semiHidden/>
    <w:rsid w:val="00961C2A"/>
    <w:rPr>
      <w:rFonts w:ascii="Times New Roman" w:hAnsi="Times New Roman"/>
      <w:b/>
      <w:bCs/>
      <w:lang w:eastAsia="en-US"/>
    </w:rPr>
  </w:style>
  <w:style w:type="paragraph" w:styleId="BalloonText">
    <w:name w:val="Balloon Text"/>
    <w:basedOn w:val="Normal"/>
    <w:link w:val="BalloonTextChar"/>
    <w:uiPriority w:val="99"/>
    <w:semiHidden/>
    <w:unhideWhenUsed/>
    <w:rsid w:val="00961C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C2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3301">
      <w:bodyDiv w:val="1"/>
      <w:marLeft w:val="0"/>
      <w:marRight w:val="0"/>
      <w:marTop w:val="0"/>
      <w:marBottom w:val="0"/>
      <w:divBdr>
        <w:top w:val="none" w:sz="0" w:space="0" w:color="auto"/>
        <w:left w:val="none" w:sz="0" w:space="0" w:color="auto"/>
        <w:bottom w:val="none" w:sz="0" w:space="0" w:color="auto"/>
        <w:right w:val="none" w:sz="0" w:space="0" w:color="auto"/>
      </w:divBdr>
    </w:div>
    <w:div w:id="8411131">
      <w:bodyDiv w:val="1"/>
      <w:marLeft w:val="0"/>
      <w:marRight w:val="0"/>
      <w:marTop w:val="0"/>
      <w:marBottom w:val="0"/>
      <w:divBdr>
        <w:top w:val="none" w:sz="0" w:space="0" w:color="auto"/>
        <w:left w:val="none" w:sz="0" w:space="0" w:color="auto"/>
        <w:bottom w:val="none" w:sz="0" w:space="0" w:color="auto"/>
        <w:right w:val="none" w:sz="0" w:space="0" w:color="auto"/>
      </w:divBdr>
    </w:div>
    <w:div w:id="13043524">
      <w:bodyDiv w:val="1"/>
      <w:marLeft w:val="0"/>
      <w:marRight w:val="0"/>
      <w:marTop w:val="0"/>
      <w:marBottom w:val="0"/>
      <w:divBdr>
        <w:top w:val="none" w:sz="0" w:space="0" w:color="auto"/>
        <w:left w:val="none" w:sz="0" w:space="0" w:color="auto"/>
        <w:bottom w:val="none" w:sz="0" w:space="0" w:color="auto"/>
        <w:right w:val="none" w:sz="0" w:space="0" w:color="auto"/>
      </w:divBdr>
    </w:div>
    <w:div w:id="25908093">
      <w:bodyDiv w:val="1"/>
      <w:marLeft w:val="0"/>
      <w:marRight w:val="0"/>
      <w:marTop w:val="0"/>
      <w:marBottom w:val="0"/>
      <w:divBdr>
        <w:top w:val="none" w:sz="0" w:space="0" w:color="auto"/>
        <w:left w:val="none" w:sz="0" w:space="0" w:color="auto"/>
        <w:bottom w:val="none" w:sz="0" w:space="0" w:color="auto"/>
        <w:right w:val="none" w:sz="0" w:space="0" w:color="auto"/>
      </w:divBdr>
    </w:div>
    <w:div w:id="33576372">
      <w:bodyDiv w:val="1"/>
      <w:marLeft w:val="0"/>
      <w:marRight w:val="0"/>
      <w:marTop w:val="0"/>
      <w:marBottom w:val="0"/>
      <w:divBdr>
        <w:top w:val="none" w:sz="0" w:space="0" w:color="auto"/>
        <w:left w:val="none" w:sz="0" w:space="0" w:color="auto"/>
        <w:bottom w:val="none" w:sz="0" w:space="0" w:color="auto"/>
        <w:right w:val="none" w:sz="0" w:space="0" w:color="auto"/>
      </w:divBdr>
    </w:div>
    <w:div w:id="39407753">
      <w:bodyDiv w:val="1"/>
      <w:marLeft w:val="0"/>
      <w:marRight w:val="0"/>
      <w:marTop w:val="0"/>
      <w:marBottom w:val="0"/>
      <w:divBdr>
        <w:top w:val="none" w:sz="0" w:space="0" w:color="auto"/>
        <w:left w:val="none" w:sz="0" w:space="0" w:color="auto"/>
        <w:bottom w:val="none" w:sz="0" w:space="0" w:color="auto"/>
        <w:right w:val="none" w:sz="0" w:space="0" w:color="auto"/>
      </w:divBdr>
    </w:div>
    <w:div w:id="39787503">
      <w:bodyDiv w:val="1"/>
      <w:marLeft w:val="0"/>
      <w:marRight w:val="0"/>
      <w:marTop w:val="0"/>
      <w:marBottom w:val="0"/>
      <w:divBdr>
        <w:top w:val="none" w:sz="0" w:space="0" w:color="auto"/>
        <w:left w:val="none" w:sz="0" w:space="0" w:color="auto"/>
        <w:bottom w:val="none" w:sz="0" w:space="0" w:color="auto"/>
        <w:right w:val="none" w:sz="0" w:space="0" w:color="auto"/>
      </w:divBdr>
    </w:div>
    <w:div w:id="42561163">
      <w:bodyDiv w:val="1"/>
      <w:marLeft w:val="0"/>
      <w:marRight w:val="0"/>
      <w:marTop w:val="0"/>
      <w:marBottom w:val="0"/>
      <w:divBdr>
        <w:top w:val="none" w:sz="0" w:space="0" w:color="auto"/>
        <w:left w:val="none" w:sz="0" w:space="0" w:color="auto"/>
        <w:bottom w:val="none" w:sz="0" w:space="0" w:color="auto"/>
        <w:right w:val="none" w:sz="0" w:space="0" w:color="auto"/>
      </w:divBdr>
    </w:div>
    <w:div w:id="51467321">
      <w:bodyDiv w:val="1"/>
      <w:marLeft w:val="0"/>
      <w:marRight w:val="0"/>
      <w:marTop w:val="0"/>
      <w:marBottom w:val="0"/>
      <w:divBdr>
        <w:top w:val="none" w:sz="0" w:space="0" w:color="auto"/>
        <w:left w:val="none" w:sz="0" w:space="0" w:color="auto"/>
        <w:bottom w:val="none" w:sz="0" w:space="0" w:color="auto"/>
        <w:right w:val="none" w:sz="0" w:space="0" w:color="auto"/>
      </w:divBdr>
    </w:div>
    <w:div w:id="56979508">
      <w:bodyDiv w:val="1"/>
      <w:marLeft w:val="0"/>
      <w:marRight w:val="0"/>
      <w:marTop w:val="0"/>
      <w:marBottom w:val="0"/>
      <w:divBdr>
        <w:top w:val="none" w:sz="0" w:space="0" w:color="auto"/>
        <w:left w:val="none" w:sz="0" w:space="0" w:color="auto"/>
        <w:bottom w:val="none" w:sz="0" w:space="0" w:color="auto"/>
        <w:right w:val="none" w:sz="0" w:space="0" w:color="auto"/>
      </w:divBdr>
    </w:div>
    <w:div w:id="58095617">
      <w:bodyDiv w:val="1"/>
      <w:marLeft w:val="0"/>
      <w:marRight w:val="0"/>
      <w:marTop w:val="0"/>
      <w:marBottom w:val="0"/>
      <w:divBdr>
        <w:top w:val="none" w:sz="0" w:space="0" w:color="auto"/>
        <w:left w:val="none" w:sz="0" w:space="0" w:color="auto"/>
        <w:bottom w:val="none" w:sz="0" w:space="0" w:color="auto"/>
        <w:right w:val="none" w:sz="0" w:space="0" w:color="auto"/>
      </w:divBdr>
    </w:div>
    <w:div w:id="61409047">
      <w:bodyDiv w:val="1"/>
      <w:marLeft w:val="0"/>
      <w:marRight w:val="0"/>
      <w:marTop w:val="0"/>
      <w:marBottom w:val="0"/>
      <w:divBdr>
        <w:top w:val="none" w:sz="0" w:space="0" w:color="auto"/>
        <w:left w:val="none" w:sz="0" w:space="0" w:color="auto"/>
        <w:bottom w:val="none" w:sz="0" w:space="0" w:color="auto"/>
        <w:right w:val="none" w:sz="0" w:space="0" w:color="auto"/>
      </w:divBdr>
    </w:div>
    <w:div w:id="66001910">
      <w:bodyDiv w:val="1"/>
      <w:marLeft w:val="0"/>
      <w:marRight w:val="0"/>
      <w:marTop w:val="0"/>
      <w:marBottom w:val="0"/>
      <w:divBdr>
        <w:top w:val="none" w:sz="0" w:space="0" w:color="auto"/>
        <w:left w:val="none" w:sz="0" w:space="0" w:color="auto"/>
        <w:bottom w:val="none" w:sz="0" w:space="0" w:color="auto"/>
        <w:right w:val="none" w:sz="0" w:space="0" w:color="auto"/>
      </w:divBdr>
    </w:div>
    <w:div w:id="69355617">
      <w:bodyDiv w:val="1"/>
      <w:marLeft w:val="0"/>
      <w:marRight w:val="0"/>
      <w:marTop w:val="0"/>
      <w:marBottom w:val="0"/>
      <w:divBdr>
        <w:top w:val="none" w:sz="0" w:space="0" w:color="auto"/>
        <w:left w:val="none" w:sz="0" w:space="0" w:color="auto"/>
        <w:bottom w:val="none" w:sz="0" w:space="0" w:color="auto"/>
        <w:right w:val="none" w:sz="0" w:space="0" w:color="auto"/>
      </w:divBdr>
    </w:div>
    <w:div w:id="72745198">
      <w:bodyDiv w:val="1"/>
      <w:marLeft w:val="0"/>
      <w:marRight w:val="0"/>
      <w:marTop w:val="0"/>
      <w:marBottom w:val="0"/>
      <w:divBdr>
        <w:top w:val="none" w:sz="0" w:space="0" w:color="auto"/>
        <w:left w:val="none" w:sz="0" w:space="0" w:color="auto"/>
        <w:bottom w:val="none" w:sz="0" w:space="0" w:color="auto"/>
        <w:right w:val="none" w:sz="0" w:space="0" w:color="auto"/>
      </w:divBdr>
    </w:div>
    <w:div w:id="77143350">
      <w:bodyDiv w:val="1"/>
      <w:marLeft w:val="0"/>
      <w:marRight w:val="0"/>
      <w:marTop w:val="0"/>
      <w:marBottom w:val="0"/>
      <w:divBdr>
        <w:top w:val="none" w:sz="0" w:space="0" w:color="auto"/>
        <w:left w:val="none" w:sz="0" w:space="0" w:color="auto"/>
        <w:bottom w:val="none" w:sz="0" w:space="0" w:color="auto"/>
        <w:right w:val="none" w:sz="0" w:space="0" w:color="auto"/>
      </w:divBdr>
    </w:div>
    <w:div w:id="83452194">
      <w:bodyDiv w:val="1"/>
      <w:marLeft w:val="0"/>
      <w:marRight w:val="0"/>
      <w:marTop w:val="0"/>
      <w:marBottom w:val="0"/>
      <w:divBdr>
        <w:top w:val="none" w:sz="0" w:space="0" w:color="auto"/>
        <w:left w:val="none" w:sz="0" w:space="0" w:color="auto"/>
        <w:bottom w:val="none" w:sz="0" w:space="0" w:color="auto"/>
        <w:right w:val="none" w:sz="0" w:space="0" w:color="auto"/>
      </w:divBdr>
    </w:div>
    <w:div w:id="91898567">
      <w:bodyDiv w:val="1"/>
      <w:marLeft w:val="0"/>
      <w:marRight w:val="0"/>
      <w:marTop w:val="0"/>
      <w:marBottom w:val="0"/>
      <w:divBdr>
        <w:top w:val="none" w:sz="0" w:space="0" w:color="auto"/>
        <w:left w:val="none" w:sz="0" w:space="0" w:color="auto"/>
        <w:bottom w:val="none" w:sz="0" w:space="0" w:color="auto"/>
        <w:right w:val="none" w:sz="0" w:space="0" w:color="auto"/>
      </w:divBdr>
    </w:div>
    <w:div w:id="91899702">
      <w:bodyDiv w:val="1"/>
      <w:marLeft w:val="0"/>
      <w:marRight w:val="0"/>
      <w:marTop w:val="0"/>
      <w:marBottom w:val="0"/>
      <w:divBdr>
        <w:top w:val="none" w:sz="0" w:space="0" w:color="auto"/>
        <w:left w:val="none" w:sz="0" w:space="0" w:color="auto"/>
        <w:bottom w:val="none" w:sz="0" w:space="0" w:color="auto"/>
        <w:right w:val="none" w:sz="0" w:space="0" w:color="auto"/>
      </w:divBdr>
    </w:div>
    <w:div w:id="94525287">
      <w:bodyDiv w:val="1"/>
      <w:marLeft w:val="0"/>
      <w:marRight w:val="0"/>
      <w:marTop w:val="0"/>
      <w:marBottom w:val="0"/>
      <w:divBdr>
        <w:top w:val="none" w:sz="0" w:space="0" w:color="auto"/>
        <w:left w:val="none" w:sz="0" w:space="0" w:color="auto"/>
        <w:bottom w:val="none" w:sz="0" w:space="0" w:color="auto"/>
        <w:right w:val="none" w:sz="0" w:space="0" w:color="auto"/>
      </w:divBdr>
    </w:div>
    <w:div w:id="114837228">
      <w:bodyDiv w:val="1"/>
      <w:marLeft w:val="0"/>
      <w:marRight w:val="0"/>
      <w:marTop w:val="0"/>
      <w:marBottom w:val="0"/>
      <w:divBdr>
        <w:top w:val="none" w:sz="0" w:space="0" w:color="auto"/>
        <w:left w:val="none" w:sz="0" w:space="0" w:color="auto"/>
        <w:bottom w:val="none" w:sz="0" w:space="0" w:color="auto"/>
        <w:right w:val="none" w:sz="0" w:space="0" w:color="auto"/>
      </w:divBdr>
    </w:div>
    <w:div w:id="115878039">
      <w:bodyDiv w:val="1"/>
      <w:marLeft w:val="0"/>
      <w:marRight w:val="0"/>
      <w:marTop w:val="0"/>
      <w:marBottom w:val="0"/>
      <w:divBdr>
        <w:top w:val="none" w:sz="0" w:space="0" w:color="auto"/>
        <w:left w:val="none" w:sz="0" w:space="0" w:color="auto"/>
        <w:bottom w:val="none" w:sz="0" w:space="0" w:color="auto"/>
        <w:right w:val="none" w:sz="0" w:space="0" w:color="auto"/>
      </w:divBdr>
    </w:div>
    <w:div w:id="118887281">
      <w:bodyDiv w:val="1"/>
      <w:marLeft w:val="0"/>
      <w:marRight w:val="0"/>
      <w:marTop w:val="0"/>
      <w:marBottom w:val="0"/>
      <w:divBdr>
        <w:top w:val="none" w:sz="0" w:space="0" w:color="auto"/>
        <w:left w:val="none" w:sz="0" w:space="0" w:color="auto"/>
        <w:bottom w:val="none" w:sz="0" w:space="0" w:color="auto"/>
        <w:right w:val="none" w:sz="0" w:space="0" w:color="auto"/>
      </w:divBdr>
    </w:div>
    <w:div w:id="119500582">
      <w:bodyDiv w:val="1"/>
      <w:marLeft w:val="0"/>
      <w:marRight w:val="0"/>
      <w:marTop w:val="0"/>
      <w:marBottom w:val="0"/>
      <w:divBdr>
        <w:top w:val="none" w:sz="0" w:space="0" w:color="auto"/>
        <w:left w:val="none" w:sz="0" w:space="0" w:color="auto"/>
        <w:bottom w:val="none" w:sz="0" w:space="0" w:color="auto"/>
        <w:right w:val="none" w:sz="0" w:space="0" w:color="auto"/>
      </w:divBdr>
    </w:div>
    <w:div w:id="133447313">
      <w:bodyDiv w:val="1"/>
      <w:marLeft w:val="0"/>
      <w:marRight w:val="0"/>
      <w:marTop w:val="0"/>
      <w:marBottom w:val="0"/>
      <w:divBdr>
        <w:top w:val="none" w:sz="0" w:space="0" w:color="auto"/>
        <w:left w:val="none" w:sz="0" w:space="0" w:color="auto"/>
        <w:bottom w:val="none" w:sz="0" w:space="0" w:color="auto"/>
        <w:right w:val="none" w:sz="0" w:space="0" w:color="auto"/>
      </w:divBdr>
    </w:div>
    <w:div w:id="142043138">
      <w:bodyDiv w:val="1"/>
      <w:marLeft w:val="0"/>
      <w:marRight w:val="0"/>
      <w:marTop w:val="0"/>
      <w:marBottom w:val="0"/>
      <w:divBdr>
        <w:top w:val="none" w:sz="0" w:space="0" w:color="auto"/>
        <w:left w:val="none" w:sz="0" w:space="0" w:color="auto"/>
        <w:bottom w:val="none" w:sz="0" w:space="0" w:color="auto"/>
        <w:right w:val="none" w:sz="0" w:space="0" w:color="auto"/>
      </w:divBdr>
    </w:div>
    <w:div w:id="144861624">
      <w:bodyDiv w:val="1"/>
      <w:marLeft w:val="0"/>
      <w:marRight w:val="0"/>
      <w:marTop w:val="0"/>
      <w:marBottom w:val="0"/>
      <w:divBdr>
        <w:top w:val="none" w:sz="0" w:space="0" w:color="auto"/>
        <w:left w:val="none" w:sz="0" w:space="0" w:color="auto"/>
        <w:bottom w:val="none" w:sz="0" w:space="0" w:color="auto"/>
        <w:right w:val="none" w:sz="0" w:space="0" w:color="auto"/>
      </w:divBdr>
    </w:div>
    <w:div w:id="148788804">
      <w:bodyDiv w:val="1"/>
      <w:marLeft w:val="0"/>
      <w:marRight w:val="0"/>
      <w:marTop w:val="0"/>
      <w:marBottom w:val="0"/>
      <w:divBdr>
        <w:top w:val="none" w:sz="0" w:space="0" w:color="auto"/>
        <w:left w:val="none" w:sz="0" w:space="0" w:color="auto"/>
        <w:bottom w:val="none" w:sz="0" w:space="0" w:color="auto"/>
        <w:right w:val="none" w:sz="0" w:space="0" w:color="auto"/>
      </w:divBdr>
    </w:div>
    <w:div w:id="150951464">
      <w:bodyDiv w:val="1"/>
      <w:marLeft w:val="0"/>
      <w:marRight w:val="0"/>
      <w:marTop w:val="0"/>
      <w:marBottom w:val="0"/>
      <w:divBdr>
        <w:top w:val="none" w:sz="0" w:space="0" w:color="auto"/>
        <w:left w:val="none" w:sz="0" w:space="0" w:color="auto"/>
        <w:bottom w:val="none" w:sz="0" w:space="0" w:color="auto"/>
        <w:right w:val="none" w:sz="0" w:space="0" w:color="auto"/>
      </w:divBdr>
    </w:div>
    <w:div w:id="152651354">
      <w:bodyDiv w:val="1"/>
      <w:marLeft w:val="0"/>
      <w:marRight w:val="0"/>
      <w:marTop w:val="0"/>
      <w:marBottom w:val="0"/>
      <w:divBdr>
        <w:top w:val="none" w:sz="0" w:space="0" w:color="auto"/>
        <w:left w:val="none" w:sz="0" w:space="0" w:color="auto"/>
        <w:bottom w:val="none" w:sz="0" w:space="0" w:color="auto"/>
        <w:right w:val="none" w:sz="0" w:space="0" w:color="auto"/>
      </w:divBdr>
    </w:div>
    <w:div w:id="159154172">
      <w:bodyDiv w:val="1"/>
      <w:marLeft w:val="0"/>
      <w:marRight w:val="0"/>
      <w:marTop w:val="0"/>
      <w:marBottom w:val="0"/>
      <w:divBdr>
        <w:top w:val="none" w:sz="0" w:space="0" w:color="auto"/>
        <w:left w:val="none" w:sz="0" w:space="0" w:color="auto"/>
        <w:bottom w:val="none" w:sz="0" w:space="0" w:color="auto"/>
        <w:right w:val="none" w:sz="0" w:space="0" w:color="auto"/>
      </w:divBdr>
    </w:div>
    <w:div w:id="167140314">
      <w:bodyDiv w:val="1"/>
      <w:marLeft w:val="0"/>
      <w:marRight w:val="0"/>
      <w:marTop w:val="0"/>
      <w:marBottom w:val="0"/>
      <w:divBdr>
        <w:top w:val="none" w:sz="0" w:space="0" w:color="auto"/>
        <w:left w:val="none" w:sz="0" w:space="0" w:color="auto"/>
        <w:bottom w:val="none" w:sz="0" w:space="0" w:color="auto"/>
        <w:right w:val="none" w:sz="0" w:space="0" w:color="auto"/>
      </w:divBdr>
    </w:div>
    <w:div w:id="168375852">
      <w:bodyDiv w:val="1"/>
      <w:marLeft w:val="0"/>
      <w:marRight w:val="0"/>
      <w:marTop w:val="0"/>
      <w:marBottom w:val="0"/>
      <w:divBdr>
        <w:top w:val="none" w:sz="0" w:space="0" w:color="auto"/>
        <w:left w:val="none" w:sz="0" w:space="0" w:color="auto"/>
        <w:bottom w:val="none" w:sz="0" w:space="0" w:color="auto"/>
        <w:right w:val="none" w:sz="0" w:space="0" w:color="auto"/>
      </w:divBdr>
    </w:div>
    <w:div w:id="169026495">
      <w:bodyDiv w:val="1"/>
      <w:marLeft w:val="0"/>
      <w:marRight w:val="0"/>
      <w:marTop w:val="0"/>
      <w:marBottom w:val="0"/>
      <w:divBdr>
        <w:top w:val="none" w:sz="0" w:space="0" w:color="auto"/>
        <w:left w:val="none" w:sz="0" w:space="0" w:color="auto"/>
        <w:bottom w:val="none" w:sz="0" w:space="0" w:color="auto"/>
        <w:right w:val="none" w:sz="0" w:space="0" w:color="auto"/>
      </w:divBdr>
    </w:div>
    <w:div w:id="175657267">
      <w:bodyDiv w:val="1"/>
      <w:marLeft w:val="0"/>
      <w:marRight w:val="0"/>
      <w:marTop w:val="0"/>
      <w:marBottom w:val="0"/>
      <w:divBdr>
        <w:top w:val="none" w:sz="0" w:space="0" w:color="auto"/>
        <w:left w:val="none" w:sz="0" w:space="0" w:color="auto"/>
        <w:bottom w:val="none" w:sz="0" w:space="0" w:color="auto"/>
        <w:right w:val="none" w:sz="0" w:space="0" w:color="auto"/>
      </w:divBdr>
    </w:div>
    <w:div w:id="182327878">
      <w:bodyDiv w:val="1"/>
      <w:marLeft w:val="0"/>
      <w:marRight w:val="0"/>
      <w:marTop w:val="0"/>
      <w:marBottom w:val="0"/>
      <w:divBdr>
        <w:top w:val="none" w:sz="0" w:space="0" w:color="auto"/>
        <w:left w:val="none" w:sz="0" w:space="0" w:color="auto"/>
        <w:bottom w:val="none" w:sz="0" w:space="0" w:color="auto"/>
        <w:right w:val="none" w:sz="0" w:space="0" w:color="auto"/>
      </w:divBdr>
    </w:div>
    <w:div w:id="182791339">
      <w:bodyDiv w:val="1"/>
      <w:marLeft w:val="0"/>
      <w:marRight w:val="0"/>
      <w:marTop w:val="0"/>
      <w:marBottom w:val="0"/>
      <w:divBdr>
        <w:top w:val="none" w:sz="0" w:space="0" w:color="auto"/>
        <w:left w:val="none" w:sz="0" w:space="0" w:color="auto"/>
        <w:bottom w:val="none" w:sz="0" w:space="0" w:color="auto"/>
        <w:right w:val="none" w:sz="0" w:space="0" w:color="auto"/>
      </w:divBdr>
    </w:div>
    <w:div w:id="183593872">
      <w:bodyDiv w:val="1"/>
      <w:marLeft w:val="0"/>
      <w:marRight w:val="0"/>
      <w:marTop w:val="0"/>
      <w:marBottom w:val="0"/>
      <w:divBdr>
        <w:top w:val="none" w:sz="0" w:space="0" w:color="auto"/>
        <w:left w:val="none" w:sz="0" w:space="0" w:color="auto"/>
        <w:bottom w:val="none" w:sz="0" w:space="0" w:color="auto"/>
        <w:right w:val="none" w:sz="0" w:space="0" w:color="auto"/>
      </w:divBdr>
    </w:div>
    <w:div w:id="184175541">
      <w:bodyDiv w:val="1"/>
      <w:marLeft w:val="0"/>
      <w:marRight w:val="0"/>
      <w:marTop w:val="0"/>
      <w:marBottom w:val="0"/>
      <w:divBdr>
        <w:top w:val="none" w:sz="0" w:space="0" w:color="auto"/>
        <w:left w:val="none" w:sz="0" w:space="0" w:color="auto"/>
        <w:bottom w:val="none" w:sz="0" w:space="0" w:color="auto"/>
        <w:right w:val="none" w:sz="0" w:space="0" w:color="auto"/>
      </w:divBdr>
    </w:div>
    <w:div w:id="192036846">
      <w:bodyDiv w:val="1"/>
      <w:marLeft w:val="0"/>
      <w:marRight w:val="0"/>
      <w:marTop w:val="0"/>
      <w:marBottom w:val="0"/>
      <w:divBdr>
        <w:top w:val="none" w:sz="0" w:space="0" w:color="auto"/>
        <w:left w:val="none" w:sz="0" w:space="0" w:color="auto"/>
        <w:bottom w:val="none" w:sz="0" w:space="0" w:color="auto"/>
        <w:right w:val="none" w:sz="0" w:space="0" w:color="auto"/>
      </w:divBdr>
    </w:div>
    <w:div w:id="194855807">
      <w:bodyDiv w:val="1"/>
      <w:marLeft w:val="0"/>
      <w:marRight w:val="0"/>
      <w:marTop w:val="0"/>
      <w:marBottom w:val="0"/>
      <w:divBdr>
        <w:top w:val="none" w:sz="0" w:space="0" w:color="auto"/>
        <w:left w:val="none" w:sz="0" w:space="0" w:color="auto"/>
        <w:bottom w:val="none" w:sz="0" w:space="0" w:color="auto"/>
        <w:right w:val="none" w:sz="0" w:space="0" w:color="auto"/>
      </w:divBdr>
    </w:div>
    <w:div w:id="198863650">
      <w:bodyDiv w:val="1"/>
      <w:marLeft w:val="0"/>
      <w:marRight w:val="0"/>
      <w:marTop w:val="0"/>
      <w:marBottom w:val="0"/>
      <w:divBdr>
        <w:top w:val="none" w:sz="0" w:space="0" w:color="auto"/>
        <w:left w:val="none" w:sz="0" w:space="0" w:color="auto"/>
        <w:bottom w:val="none" w:sz="0" w:space="0" w:color="auto"/>
        <w:right w:val="none" w:sz="0" w:space="0" w:color="auto"/>
      </w:divBdr>
    </w:div>
    <w:div w:id="206600303">
      <w:bodyDiv w:val="1"/>
      <w:marLeft w:val="0"/>
      <w:marRight w:val="0"/>
      <w:marTop w:val="0"/>
      <w:marBottom w:val="0"/>
      <w:divBdr>
        <w:top w:val="none" w:sz="0" w:space="0" w:color="auto"/>
        <w:left w:val="none" w:sz="0" w:space="0" w:color="auto"/>
        <w:bottom w:val="none" w:sz="0" w:space="0" w:color="auto"/>
        <w:right w:val="none" w:sz="0" w:space="0" w:color="auto"/>
      </w:divBdr>
    </w:div>
    <w:div w:id="209346459">
      <w:bodyDiv w:val="1"/>
      <w:marLeft w:val="0"/>
      <w:marRight w:val="0"/>
      <w:marTop w:val="0"/>
      <w:marBottom w:val="0"/>
      <w:divBdr>
        <w:top w:val="none" w:sz="0" w:space="0" w:color="auto"/>
        <w:left w:val="none" w:sz="0" w:space="0" w:color="auto"/>
        <w:bottom w:val="none" w:sz="0" w:space="0" w:color="auto"/>
        <w:right w:val="none" w:sz="0" w:space="0" w:color="auto"/>
      </w:divBdr>
    </w:div>
    <w:div w:id="216596880">
      <w:bodyDiv w:val="1"/>
      <w:marLeft w:val="0"/>
      <w:marRight w:val="0"/>
      <w:marTop w:val="0"/>
      <w:marBottom w:val="0"/>
      <w:divBdr>
        <w:top w:val="none" w:sz="0" w:space="0" w:color="auto"/>
        <w:left w:val="none" w:sz="0" w:space="0" w:color="auto"/>
        <w:bottom w:val="none" w:sz="0" w:space="0" w:color="auto"/>
        <w:right w:val="none" w:sz="0" w:space="0" w:color="auto"/>
      </w:divBdr>
    </w:div>
    <w:div w:id="233859703">
      <w:bodyDiv w:val="1"/>
      <w:marLeft w:val="0"/>
      <w:marRight w:val="0"/>
      <w:marTop w:val="0"/>
      <w:marBottom w:val="0"/>
      <w:divBdr>
        <w:top w:val="none" w:sz="0" w:space="0" w:color="auto"/>
        <w:left w:val="none" w:sz="0" w:space="0" w:color="auto"/>
        <w:bottom w:val="none" w:sz="0" w:space="0" w:color="auto"/>
        <w:right w:val="none" w:sz="0" w:space="0" w:color="auto"/>
      </w:divBdr>
    </w:div>
    <w:div w:id="237329572">
      <w:bodyDiv w:val="1"/>
      <w:marLeft w:val="0"/>
      <w:marRight w:val="0"/>
      <w:marTop w:val="0"/>
      <w:marBottom w:val="0"/>
      <w:divBdr>
        <w:top w:val="none" w:sz="0" w:space="0" w:color="auto"/>
        <w:left w:val="none" w:sz="0" w:space="0" w:color="auto"/>
        <w:bottom w:val="none" w:sz="0" w:space="0" w:color="auto"/>
        <w:right w:val="none" w:sz="0" w:space="0" w:color="auto"/>
      </w:divBdr>
    </w:div>
    <w:div w:id="242028522">
      <w:bodyDiv w:val="1"/>
      <w:marLeft w:val="0"/>
      <w:marRight w:val="0"/>
      <w:marTop w:val="0"/>
      <w:marBottom w:val="0"/>
      <w:divBdr>
        <w:top w:val="none" w:sz="0" w:space="0" w:color="auto"/>
        <w:left w:val="none" w:sz="0" w:space="0" w:color="auto"/>
        <w:bottom w:val="none" w:sz="0" w:space="0" w:color="auto"/>
        <w:right w:val="none" w:sz="0" w:space="0" w:color="auto"/>
      </w:divBdr>
    </w:div>
    <w:div w:id="270665887">
      <w:bodyDiv w:val="1"/>
      <w:marLeft w:val="0"/>
      <w:marRight w:val="0"/>
      <w:marTop w:val="0"/>
      <w:marBottom w:val="0"/>
      <w:divBdr>
        <w:top w:val="none" w:sz="0" w:space="0" w:color="auto"/>
        <w:left w:val="none" w:sz="0" w:space="0" w:color="auto"/>
        <w:bottom w:val="none" w:sz="0" w:space="0" w:color="auto"/>
        <w:right w:val="none" w:sz="0" w:space="0" w:color="auto"/>
      </w:divBdr>
    </w:div>
    <w:div w:id="272127974">
      <w:bodyDiv w:val="1"/>
      <w:marLeft w:val="0"/>
      <w:marRight w:val="0"/>
      <w:marTop w:val="0"/>
      <w:marBottom w:val="0"/>
      <w:divBdr>
        <w:top w:val="none" w:sz="0" w:space="0" w:color="auto"/>
        <w:left w:val="none" w:sz="0" w:space="0" w:color="auto"/>
        <w:bottom w:val="none" w:sz="0" w:space="0" w:color="auto"/>
        <w:right w:val="none" w:sz="0" w:space="0" w:color="auto"/>
      </w:divBdr>
    </w:div>
    <w:div w:id="278416086">
      <w:bodyDiv w:val="1"/>
      <w:marLeft w:val="0"/>
      <w:marRight w:val="0"/>
      <w:marTop w:val="0"/>
      <w:marBottom w:val="0"/>
      <w:divBdr>
        <w:top w:val="none" w:sz="0" w:space="0" w:color="auto"/>
        <w:left w:val="none" w:sz="0" w:space="0" w:color="auto"/>
        <w:bottom w:val="none" w:sz="0" w:space="0" w:color="auto"/>
        <w:right w:val="none" w:sz="0" w:space="0" w:color="auto"/>
      </w:divBdr>
    </w:div>
    <w:div w:id="284123078">
      <w:bodyDiv w:val="1"/>
      <w:marLeft w:val="0"/>
      <w:marRight w:val="0"/>
      <w:marTop w:val="0"/>
      <w:marBottom w:val="0"/>
      <w:divBdr>
        <w:top w:val="none" w:sz="0" w:space="0" w:color="auto"/>
        <w:left w:val="none" w:sz="0" w:space="0" w:color="auto"/>
        <w:bottom w:val="none" w:sz="0" w:space="0" w:color="auto"/>
        <w:right w:val="none" w:sz="0" w:space="0" w:color="auto"/>
      </w:divBdr>
    </w:div>
    <w:div w:id="285476268">
      <w:bodyDiv w:val="1"/>
      <w:marLeft w:val="0"/>
      <w:marRight w:val="0"/>
      <w:marTop w:val="0"/>
      <w:marBottom w:val="0"/>
      <w:divBdr>
        <w:top w:val="none" w:sz="0" w:space="0" w:color="auto"/>
        <w:left w:val="none" w:sz="0" w:space="0" w:color="auto"/>
        <w:bottom w:val="none" w:sz="0" w:space="0" w:color="auto"/>
        <w:right w:val="none" w:sz="0" w:space="0" w:color="auto"/>
      </w:divBdr>
    </w:div>
    <w:div w:id="287321792">
      <w:bodyDiv w:val="1"/>
      <w:marLeft w:val="0"/>
      <w:marRight w:val="0"/>
      <w:marTop w:val="0"/>
      <w:marBottom w:val="0"/>
      <w:divBdr>
        <w:top w:val="none" w:sz="0" w:space="0" w:color="auto"/>
        <w:left w:val="none" w:sz="0" w:space="0" w:color="auto"/>
        <w:bottom w:val="none" w:sz="0" w:space="0" w:color="auto"/>
        <w:right w:val="none" w:sz="0" w:space="0" w:color="auto"/>
      </w:divBdr>
    </w:div>
    <w:div w:id="289551269">
      <w:bodyDiv w:val="1"/>
      <w:marLeft w:val="0"/>
      <w:marRight w:val="0"/>
      <w:marTop w:val="0"/>
      <w:marBottom w:val="0"/>
      <w:divBdr>
        <w:top w:val="none" w:sz="0" w:space="0" w:color="auto"/>
        <w:left w:val="none" w:sz="0" w:space="0" w:color="auto"/>
        <w:bottom w:val="none" w:sz="0" w:space="0" w:color="auto"/>
        <w:right w:val="none" w:sz="0" w:space="0" w:color="auto"/>
      </w:divBdr>
    </w:div>
    <w:div w:id="314258404">
      <w:bodyDiv w:val="1"/>
      <w:marLeft w:val="0"/>
      <w:marRight w:val="0"/>
      <w:marTop w:val="0"/>
      <w:marBottom w:val="0"/>
      <w:divBdr>
        <w:top w:val="none" w:sz="0" w:space="0" w:color="auto"/>
        <w:left w:val="none" w:sz="0" w:space="0" w:color="auto"/>
        <w:bottom w:val="none" w:sz="0" w:space="0" w:color="auto"/>
        <w:right w:val="none" w:sz="0" w:space="0" w:color="auto"/>
      </w:divBdr>
    </w:div>
    <w:div w:id="344333699">
      <w:bodyDiv w:val="1"/>
      <w:marLeft w:val="0"/>
      <w:marRight w:val="0"/>
      <w:marTop w:val="0"/>
      <w:marBottom w:val="0"/>
      <w:divBdr>
        <w:top w:val="none" w:sz="0" w:space="0" w:color="auto"/>
        <w:left w:val="none" w:sz="0" w:space="0" w:color="auto"/>
        <w:bottom w:val="none" w:sz="0" w:space="0" w:color="auto"/>
        <w:right w:val="none" w:sz="0" w:space="0" w:color="auto"/>
      </w:divBdr>
    </w:div>
    <w:div w:id="345906400">
      <w:bodyDiv w:val="1"/>
      <w:marLeft w:val="0"/>
      <w:marRight w:val="0"/>
      <w:marTop w:val="0"/>
      <w:marBottom w:val="0"/>
      <w:divBdr>
        <w:top w:val="none" w:sz="0" w:space="0" w:color="auto"/>
        <w:left w:val="none" w:sz="0" w:space="0" w:color="auto"/>
        <w:bottom w:val="none" w:sz="0" w:space="0" w:color="auto"/>
        <w:right w:val="none" w:sz="0" w:space="0" w:color="auto"/>
      </w:divBdr>
    </w:div>
    <w:div w:id="365251872">
      <w:bodyDiv w:val="1"/>
      <w:marLeft w:val="0"/>
      <w:marRight w:val="0"/>
      <w:marTop w:val="0"/>
      <w:marBottom w:val="0"/>
      <w:divBdr>
        <w:top w:val="none" w:sz="0" w:space="0" w:color="auto"/>
        <w:left w:val="none" w:sz="0" w:space="0" w:color="auto"/>
        <w:bottom w:val="none" w:sz="0" w:space="0" w:color="auto"/>
        <w:right w:val="none" w:sz="0" w:space="0" w:color="auto"/>
      </w:divBdr>
    </w:div>
    <w:div w:id="372192322">
      <w:bodyDiv w:val="1"/>
      <w:marLeft w:val="0"/>
      <w:marRight w:val="0"/>
      <w:marTop w:val="0"/>
      <w:marBottom w:val="0"/>
      <w:divBdr>
        <w:top w:val="none" w:sz="0" w:space="0" w:color="auto"/>
        <w:left w:val="none" w:sz="0" w:space="0" w:color="auto"/>
        <w:bottom w:val="none" w:sz="0" w:space="0" w:color="auto"/>
        <w:right w:val="none" w:sz="0" w:space="0" w:color="auto"/>
      </w:divBdr>
    </w:div>
    <w:div w:id="383876254">
      <w:bodyDiv w:val="1"/>
      <w:marLeft w:val="0"/>
      <w:marRight w:val="0"/>
      <w:marTop w:val="0"/>
      <w:marBottom w:val="0"/>
      <w:divBdr>
        <w:top w:val="none" w:sz="0" w:space="0" w:color="auto"/>
        <w:left w:val="none" w:sz="0" w:space="0" w:color="auto"/>
        <w:bottom w:val="none" w:sz="0" w:space="0" w:color="auto"/>
        <w:right w:val="none" w:sz="0" w:space="0" w:color="auto"/>
      </w:divBdr>
    </w:div>
    <w:div w:id="389496265">
      <w:bodyDiv w:val="1"/>
      <w:marLeft w:val="0"/>
      <w:marRight w:val="0"/>
      <w:marTop w:val="0"/>
      <w:marBottom w:val="0"/>
      <w:divBdr>
        <w:top w:val="none" w:sz="0" w:space="0" w:color="auto"/>
        <w:left w:val="none" w:sz="0" w:space="0" w:color="auto"/>
        <w:bottom w:val="none" w:sz="0" w:space="0" w:color="auto"/>
        <w:right w:val="none" w:sz="0" w:space="0" w:color="auto"/>
      </w:divBdr>
    </w:div>
    <w:div w:id="394548286">
      <w:bodyDiv w:val="1"/>
      <w:marLeft w:val="0"/>
      <w:marRight w:val="0"/>
      <w:marTop w:val="0"/>
      <w:marBottom w:val="0"/>
      <w:divBdr>
        <w:top w:val="none" w:sz="0" w:space="0" w:color="auto"/>
        <w:left w:val="none" w:sz="0" w:space="0" w:color="auto"/>
        <w:bottom w:val="none" w:sz="0" w:space="0" w:color="auto"/>
        <w:right w:val="none" w:sz="0" w:space="0" w:color="auto"/>
      </w:divBdr>
    </w:div>
    <w:div w:id="395668754">
      <w:bodyDiv w:val="1"/>
      <w:marLeft w:val="0"/>
      <w:marRight w:val="0"/>
      <w:marTop w:val="0"/>
      <w:marBottom w:val="0"/>
      <w:divBdr>
        <w:top w:val="none" w:sz="0" w:space="0" w:color="auto"/>
        <w:left w:val="none" w:sz="0" w:space="0" w:color="auto"/>
        <w:bottom w:val="none" w:sz="0" w:space="0" w:color="auto"/>
        <w:right w:val="none" w:sz="0" w:space="0" w:color="auto"/>
      </w:divBdr>
    </w:div>
    <w:div w:id="404109076">
      <w:bodyDiv w:val="1"/>
      <w:marLeft w:val="0"/>
      <w:marRight w:val="0"/>
      <w:marTop w:val="0"/>
      <w:marBottom w:val="0"/>
      <w:divBdr>
        <w:top w:val="none" w:sz="0" w:space="0" w:color="auto"/>
        <w:left w:val="none" w:sz="0" w:space="0" w:color="auto"/>
        <w:bottom w:val="none" w:sz="0" w:space="0" w:color="auto"/>
        <w:right w:val="none" w:sz="0" w:space="0" w:color="auto"/>
      </w:divBdr>
    </w:div>
    <w:div w:id="424767562">
      <w:bodyDiv w:val="1"/>
      <w:marLeft w:val="0"/>
      <w:marRight w:val="0"/>
      <w:marTop w:val="0"/>
      <w:marBottom w:val="0"/>
      <w:divBdr>
        <w:top w:val="none" w:sz="0" w:space="0" w:color="auto"/>
        <w:left w:val="none" w:sz="0" w:space="0" w:color="auto"/>
        <w:bottom w:val="none" w:sz="0" w:space="0" w:color="auto"/>
        <w:right w:val="none" w:sz="0" w:space="0" w:color="auto"/>
      </w:divBdr>
    </w:div>
    <w:div w:id="431246453">
      <w:bodyDiv w:val="1"/>
      <w:marLeft w:val="0"/>
      <w:marRight w:val="0"/>
      <w:marTop w:val="0"/>
      <w:marBottom w:val="0"/>
      <w:divBdr>
        <w:top w:val="none" w:sz="0" w:space="0" w:color="auto"/>
        <w:left w:val="none" w:sz="0" w:space="0" w:color="auto"/>
        <w:bottom w:val="none" w:sz="0" w:space="0" w:color="auto"/>
        <w:right w:val="none" w:sz="0" w:space="0" w:color="auto"/>
      </w:divBdr>
    </w:div>
    <w:div w:id="432091874">
      <w:bodyDiv w:val="1"/>
      <w:marLeft w:val="0"/>
      <w:marRight w:val="0"/>
      <w:marTop w:val="0"/>
      <w:marBottom w:val="0"/>
      <w:divBdr>
        <w:top w:val="none" w:sz="0" w:space="0" w:color="auto"/>
        <w:left w:val="none" w:sz="0" w:space="0" w:color="auto"/>
        <w:bottom w:val="none" w:sz="0" w:space="0" w:color="auto"/>
        <w:right w:val="none" w:sz="0" w:space="0" w:color="auto"/>
      </w:divBdr>
    </w:div>
    <w:div w:id="433860694">
      <w:bodyDiv w:val="1"/>
      <w:marLeft w:val="0"/>
      <w:marRight w:val="0"/>
      <w:marTop w:val="0"/>
      <w:marBottom w:val="0"/>
      <w:divBdr>
        <w:top w:val="none" w:sz="0" w:space="0" w:color="auto"/>
        <w:left w:val="none" w:sz="0" w:space="0" w:color="auto"/>
        <w:bottom w:val="none" w:sz="0" w:space="0" w:color="auto"/>
        <w:right w:val="none" w:sz="0" w:space="0" w:color="auto"/>
      </w:divBdr>
    </w:div>
    <w:div w:id="445081799">
      <w:bodyDiv w:val="1"/>
      <w:marLeft w:val="0"/>
      <w:marRight w:val="0"/>
      <w:marTop w:val="0"/>
      <w:marBottom w:val="0"/>
      <w:divBdr>
        <w:top w:val="none" w:sz="0" w:space="0" w:color="auto"/>
        <w:left w:val="none" w:sz="0" w:space="0" w:color="auto"/>
        <w:bottom w:val="none" w:sz="0" w:space="0" w:color="auto"/>
        <w:right w:val="none" w:sz="0" w:space="0" w:color="auto"/>
      </w:divBdr>
    </w:div>
    <w:div w:id="450132559">
      <w:bodyDiv w:val="1"/>
      <w:marLeft w:val="0"/>
      <w:marRight w:val="0"/>
      <w:marTop w:val="0"/>
      <w:marBottom w:val="0"/>
      <w:divBdr>
        <w:top w:val="none" w:sz="0" w:space="0" w:color="auto"/>
        <w:left w:val="none" w:sz="0" w:space="0" w:color="auto"/>
        <w:bottom w:val="none" w:sz="0" w:space="0" w:color="auto"/>
        <w:right w:val="none" w:sz="0" w:space="0" w:color="auto"/>
      </w:divBdr>
    </w:div>
    <w:div w:id="457144950">
      <w:bodyDiv w:val="1"/>
      <w:marLeft w:val="0"/>
      <w:marRight w:val="0"/>
      <w:marTop w:val="0"/>
      <w:marBottom w:val="0"/>
      <w:divBdr>
        <w:top w:val="none" w:sz="0" w:space="0" w:color="auto"/>
        <w:left w:val="none" w:sz="0" w:space="0" w:color="auto"/>
        <w:bottom w:val="none" w:sz="0" w:space="0" w:color="auto"/>
        <w:right w:val="none" w:sz="0" w:space="0" w:color="auto"/>
      </w:divBdr>
    </w:div>
    <w:div w:id="461577694">
      <w:bodyDiv w:val="1"/>
      <w:marLeft w:val="0"/>
      <w:marRight w:val="0"/>
      <w:marTop w:val="0"/>
      <w:marBottom w:val="0"/>
      <w:divBdr>
        <w:top w:val="none" w:sz="0" w:space="0" w:color="auto"/>
        <w:left w:val="none" w:sz="0" w:space="0" w:color="auto"/>
        <w:bottom w:val="none" w:sz="0" w:space="0" w:color="auto"/>
        <w:right w:val="none" w:sz="0" w:space="0" w:color="auto"/>
      </w:divBdr>
    </w:div>
    <w:div w:id="470484929">
      <w:bodyDiv w:val="1"/>
      <w:marLeft w:val="0"/>
      <w:marRight w:val="0"/>
      <w:marTop w:val="0"/>
      <w:marBottom w:val="0"/>
      <w:divBdr>
        <w:top w:val="none" w:sz="0" w:space="0" w:color="auto"/>
        <w:left w:val="none" w:sz="0" w:space="0" w:color="auto"/>
        <w:bottom w:val="none" w:sz="0" w:space="0" w:color="auto"/>
        <w:right w:val="none" w:sz="0" w:space="0" w:color="auto"/>
      </w:divBdr>
    </w:div>
    <w:div w:id="477456110">
      <w:bodyDiv w:val="1"/>
      <w:marLeft w:val="0"/>
      <w:marRight w:val="0"/>
      <w:marTop w:val="0"/>
      <w:marBottom w:val="0"/>
      <w:divBdr>
        <w:top w:val="none" w:sz="0" w:space="0" w:color="auto"/>
        <w:left w:val="none" w:sz="0" w:space="0" w:color="auto"/>
        <w:bottom w:val="none" w:sz="0" w:space="0" w:color="auto"/>
        <w:right w:val="none" w:sz="0" w:space="0" w:color="auto"/>
      </w:divBdr>
    </w:div>
    <w:div w:id="500245210">
      <w:bodyDiv w:val="1"/>
      <w:marLeft w:val="0"/>
      <w:marRight w:val="0"/>
      <w:marTop w:val="0"/>
      <w:marBottom w:val="0"/>
      <w:divBdr>
        <w:top w:val="none" w:sz="0" w:space="0" w:color="auto"/>
        <w:left w:val="none" w:sz="0" w:space="0" w:color="auto"/>
        <w:bottom w:val="none" w:sz="0" w:space="0" w:color="auto"/>
        <w:right w:val="none" w:sz="0" w:space="0" w:color="auto"/>
      </w:divBdr>
    </w:div>
    <w:div w:id="508373681">
      <w:bodyDiv w:val="1"/>
      <w:marLeft w:val="0"/>
      <w:marRight w:val="0"/>
      <w:marTop w:val="0"/>
      <w:marBottom w:val="0"/>
      <w:divBdr>
        <w:top w:val="none" w:sz="0" w:space="0" w:color="auto"/>
        <w:left w:val="none" w:sz="0" w:space="0" w:color="auto"/>
        <w:bottom w:val="none" w:sz="0" w:space="0" w:color="auto"/>
        <w:right w:val="none" w:sz="0" w:space="0" w:color="auto"/>
      </w:divBdr>
    </w:div>
    <w:div w:id="517738320">
      <w:bodyDiv w:val="1"/>
      <w:marLeft w:val="0"/>
      <w:marRight w:val="0"/>
      <w:marTop w:val="0"/>
      <w:marBottom w:val="0"/>
      <w:divBdr>
        <w:top w:val="none" w:sz="0" w:space="0" w:color="auto"/>
        <w:left w:val="none" w:sz="0" w:space="0" w:color="auto"/>
        <w:bottom w:val="none" w:sz="0" w:space="0" w:color="auto"/>
        <w:right w:val="none" w:sz="0" w:space="0" w:color="auto"/>
      </w:divBdr>
    </w:div>
    <w:div w:id="529956118">
      <w:bodyDiv w:val="1"/>
      <w:marLeft w:val="0"/>
      <w:marRight w:val="0"/>
      <w:marTop w:val="0"/>
      <w:marBottom w:val="0"/>
      <w:divBdr>
        <w:top w:val="none" w:sz="0" w:space="0" w:color="auto"/>
        <w:left w:val="none" w:sz="0" w:space="0" w:color="auto"/>
        <w:bottom w:val="none" w:sz="0" w:space="0" w:color="auto"/>
        <w:right w:val="none" w:sz="0" w:space="0" w:color="auto"/>
      </w:divBdr>
    </w:div>
    <w:div w:id="540169930">
      <w:bodyDiv w:val="1"/>
      <w:marLeft w:val="0"/>
      <w:marRight w:val="0"/>
      <w:marTop w:val="0"/>
      <w:marBottom w:val="0"/>
      <w:divBdr>
        <w:top w:val="none" w:sz="0" w:space="0" w:color="auto"/>
        <w:left w:val="none" w:sz="0" w:space="0" w:color="auto"/>
        <w:bottom w:val="none" w:sz="0" w:space="0" w:color="auto"/>
        <w:right w:val="none" w:sz="0" w:space="0" w:color="auto"/>
      </w:divBdr>
    </w:div>
    <w:div w:id="543754130">
      <w:bodyDiv w:val="1"/>
      <w:marLeft w:val="0"/>
      <w:marRight w:val="0"/>
      <w:marTop w:val="0"/>
      <w:marBottom w:val="0"/>
      <w:divBdr>
        <w:top w:val="none" w:sz="0" w:space="0" w:color="auto"/>
        <w:left w:val="none" w:sz="0" w:space="0" w:color="auto"/>
        <w:bottom w:val="none" w:sz="0" w:space="0" w:color="auto"/>
        <w:right w:val="none" w:sz="0" w:space="0" w:color="auto"/>
      </w:divBdr>
    </w:div>
    <w:div w:id="548683888">
      <w:bodyDiv w:val="1"/>
      <w:marLeft w:val="0"/>
      <w:marRight w:val="0"/>
      <w:marTop w:val="0"/>
      <w:marBottom w:val="0"/>
      <w:divBdr>
        <w:top w:val="none" w:sz="0" w:space="0" w:color="auto"/>
        <w:left w:val="none" w:sz="0" w:space="0" w:color="auto"/>
        <w:bottom w:val="none" w:sz="0" w:space="0" w:color="auto"/>
        <w:right w:val="none" w:sz="0" w:space="0" w:color="auto"/>
      </w:divBdr>
    </w:div>
    <w:div w:id="555625674">
      <w:bodyDiv w:val="1"/>
      <w:marLeft w:val="0"/>
      <w:marRight w:val="0"/>
      <w:marTop w:val="0"/>
      <w:marBottom w:val="0"/>
      <w:divBdr>
        <w:top w:val="none" w:sz="0" w:space="0" w:color="auto"/>
        <w:left w:val="none" w:sz="0" w:space="0" w:color="auto"/>
        <w:bottom w:val="none" w:sz="0" w:space="0" w:color="auto"/>
        <w:right w:val="none" w:sz="0" w:space="0" w:color="auto"/>
      </w:divBdr>
    </w:div>
    <w:div w:id="556669612">
      <w:bodyDiv w:val="1"/>
      <w:marLeft w:val="0"/>
      <w:marRight w:val="0"/>
      <w:marTop w:val="0"/>
      <w:marBottom w:val="0"/>
      <w:divBdr>
        <w:top w:val="none" w:sz="0" w:space="0" w:color="auto"/>
        <w:left w:val="none" w:sz="0" w:space="0" w:color="auto"/>
        <w:bottom w:val="none" w:sz="0" w:space="0" w:color="auto"/>
        <w:right w:val="none" w:sz="0" w:space="0" w:color="auto"/>
      </w:divBdr>
    </w:div>
    <w:div w:id="558054702">
      <w:bodyDiv w:val="1"/>
      <w:marLeft w:val="0"/>
      <w:marRight w:val="0"/>
      <w:marTop w:val="0"/>
      <w:marBottom w:val="0"/>
      <w:divBdr>
        <w:top w:val="none" w:sz="0" w:space="0" w:color="auto"/>
        <w:left w:val="none" w:sz="0" w:space="0" w:color="auto"/>
        <w:bottom w:val="none" w:sz="0" w:space="0" w:color="auto"/>
        <w:right w:val="none" w:sz="0" w:space="0" w:color="auto"/>
      </w:divBdr>
    </w:div>
    <w:div w:id="574510192">
      <w:bodyDiv w:val="1"/>
      <w:marLeft w:val="0"/>
      <w:marRight w:val="0"/>
      <w:marTop w:val="0"/>
      <w:marBottom w:val="0"/>
      <w:divBdr>
        <w:top w:val="none" w:sz="0" w:space="0" w:color="auto"/>
        <w:left w:val="none" w:sz="0" w:space="0" w:color="auto"/>
        <w:bottom w:val="none" w:sz="0" w:space="0" w:color="auto"/>
        <w:right w:val="none" w:sz="0" w:space="0" w:color="auto"/>
      </w:divBdr>
    </w:div>
    <w:div w:id="577986592">
      <w:bodyDiv w:val="1"/>
      <w:marLeft w:val="0"/>
      <w:marRight w:val="0"/>
      <w:marTop w:val="0"/>
      <w:marBottom w:val="0"/>
      <w:divBdr>
        <w:top w:val="none" w:sz="0" w:space="0" w:color="auto"/>
        <w:left w:val="none" w:sz="0" w:space="0" w:color="auto"/>
        <w:bottom w:val="none" w:sz="0" w:space="0" w:color="auto"/>
        <w:right w:val="none" w:sz="0" w:space="0" w:color="auto"/>
      </w:divBdr>
    </w:div>
    <w:div w:id="591204178">
      <w:bodyDiv w:val="1"/>
      <w:marLeft w:val="0"/>
      <w:marRight w:val="0"/>
      <w:marTop w:val="0"/>
      <w:marBottom w:val="0"/>
      <w:divBdr>
        <w:top w:val="none" w:sz="0" w:space="0" w:color="auto"/>
        <w:left w:val="none" w:sz="0" w:space="0" w:color="auto"/>
        <w:bottom w:val="none" w:sz="0" w:space="0" w:color="auto"/>
        <w:right w:val="none" w:sz="0" w:space="0" w:color="auto"/>
      </w:divBdr>
    </w:div>
    <w:div w:id="601769211">
      <w:bodyDiv w:val="1"/>
      <w:marLeft w:val="0"/>
      <w:marRight w:val="0"/>
      <w:marTop w:val="0"/>
      <w:marBottom w:val="0"/>
      <w:divBdr>
        <w:top w:val="none" w:sz="0" w:space="0" w:color="auto"/>
        <w:left w:val="none" w:sz="0" w:space="0" w:color="auto"/>
        <w:bottom w:val="none" w:sz="0" w:space="0" w:color="auto"/>
        <w:right w:val="none" w:sz="0" w:space="0" w:color="auto"/>
      </w:divBdr>
    </w:div>
    <w:div w:id="602952983">
      <w:bodyDiv w:val="1"/>
      <w:marLeft w:val="0"/>
      <w:marRight w:val="0"/>
      <w:marTop w:val="0"/>
      <w:marBottom w:val="0"/>
      <w:divBdr>
        <w:top w:val="none" w:sz="0" w:space="0" w:color="auto"/>
        <w:left w:val="none" w:sz="0" w:space="0" w:color="auto"/>
        <w:bottom w:val="none" w:sz="0" w:space="0" w:color="auto"/>
        <w:right w:val="none" w:sz="0" w:space="0" w:color="auto"/>
      </w:divBdr>
    </w:div>
    <w:div w:id="619410451">
      <w:bodyDiv w:val="1"/>
      <w:marLeft w:val="0"/>
      <w:marRight w:val="0"/>
      <w:marTop w:val="0"/>
      <w:marBottom w:val="0"/>
      <w:divBdr>
        <w:top w:val="none" w:sz="0" w:space="0" w:color="auto"/>
        <w:left w:val="none" w:sz="0" w:space="0" w:color="auto"/>
        <w:bottom w:val="none" w:sz="0" w:space="0" w:color="auto"/>
        <w:right w:val="none" w:sz="0" w:space="0" w:color="auto"/>
      </w:divBdr>
    </w:div>
    <w:div w:id="623388141">
      <w:bodyDiv w:val="1"/>
      <w:marLeft w:val="0"/>
      <w:marRight w:val="0"/>
      <w:marTop w:val="0"/>
      <w:marBottom w:val="0"/>
      <w:divBdr>
        <w:top w:val="none" w:sz="0" w:space="0" w:color="auto"/>
        <w:left w:val="none" w:sz="0" w:space="0" w:color="auto"/>
        <w:bottom w:val="none" w:sz="0" w:space="0" w:color="auto"/>
        <w:right w:val="none" w:sz="0" w:space="0" w:color="auto"/>
      </w:divBdr>
    </w:div>
    <w:div w:id="625089910">
      <w:bodyDiv w:val="1"/>
      <w:marLeft w:val="0"/>
      <w:marRight w:val="0"/>
      <w:marTop w:val="0"/>
      <w:marBottom w:val="0"/>
      <w:divBdr>
        <w:top w:val="none" w:sz="0" w:space="0" w:color="auto"/>
        <w:left w:val="none" w:sz="0" w:space="0" w:color="auto"/>
        <w:bottom w:val="none" w:sz="0" w:space="0" w:color="auto"/>
        <w:right w:val="none" w:sz="0" w:space="0" w:color="auto"/>
      </w:divBdr>
    </w:div>
    <w:div w:id="675225958">
      <w:bodyDiv w:val="1"/>
      <w:marLeft w:val="0"/>
      <w:marRight w:val="0"/>
      <w:marTop w:val="0"/>
      <w:marBottom w:val="0"/>
      <w:divBdr>
        <w:top w:val="none" w:sz="0" w:space="0" w:color="auto"/>
        <w:left w:val="none" w:sz="0" w:space="0" w:color="auto"/>
        <w:bottom w:val="none" w:sz="0" w:space="0" w:color="auto"/>
        <w:right w:val="none" w:sz="0" w:space="0" w:color="auto"/>
      </w:divBdr>
    </w:div>
    <w:div w:id="676883619">
      <w:bodyDiv w:val="1"/>
      <w:marLeft w:val="0"/>
      <w:marRight w:val="0"/>
      <w:marTop w:val="0"/>
      <w:marBottom w:val="0"/>
      <w:divBdr>
        <w:top w:val="none" w:sz="0" w:space="0" w:color="auto"/>
        <w:left w:val="none" w:sz="0" w:space="0" w:color="auto"/>
        <w:bottom w:val="none" w:sz="0" w:space="0" w:color="auto"/>
        <w:right w:val="none" w:sz="0" w:space="0" w:color="auto"/>
      </w:divBdr>
    </w:div>
    <w:div w:id="684555272">
      <w:bodyDiv w:val="1"/>
      <w:marLeft w:val="0"/>
      <w:marRight w:val="0"/>
      <w:marTop w:val="0"/>
      <w:marBottom w:val="0"/>
      <w:divBdr>
        <w:top w:val="none" w:sz="0" w:space="0" w:color="auto"/>
        <w:left w:val="none" w:sz="0" w:space="0" w:color="auto"/>
        <w:bottom w:val="none" w:sz="0" w:space="0" w:color="auto"/>
        <w:right w:val="none" w:sz="0" w:space="0" w:color="auto"/>
      </w:divBdr>
    </w:div>
    <w:div w:id="691227111">
      <w:bodyDiv w:val="1"/>
      <w:marLeft w:val="0"/>
      <w:marRight w:val="0"/>
      <w:marTop w:val="0"/>
      <w:marBottom w:val="0"/>
      <w:divBdr>
        <w:top w:val="none" w:sz="0" w:space="0" w:color="auto"/>
        <w:left w:val="none" w:sz="0" w:space="0" w:color="auto"/>
        <w:bottom w:val="none" w:sz="0" w:space="0" w:color="auto"/>
        <w:right w:val="none" w:sz="0" w:space="0" w:color="auto"/>
      </w:divBdr>
    </w:div>
    <w:div w:id="692192260">
      <w:bodyDiv w:val="1"/>
      <w:marLeft w:val="0"/>
      <w:marRight w:val="0"/>
      <w:marTop w:val="0"/>
      <w:marBottom w:val="0"/>
      <w:divBdr>
        <w:top w:val="none" w:sz="0" w:space="0" w:color="auto"/>
        <w:left w:val="none" w:sz="0" w:space="0" w:color="auto"/>
        <w:bottom w:val="none" w:sz="0" w:space="0" w:color="auto"/>
        <w:right w:val="none" w:sz="0" w:space="0" w:color="auto"/>
      </w:divBdr>
    </w:div>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757144029">
      <w:bodyDiv w:val="1"/>
      <w:marLeft w:val="0"/>
      <w:marRight w:val="0"/>
      <w:marTop w:val="0"/>
      <w:marBottom w:val="0"/>
      <w:divBdr>
        <w:top w:val="none" w:sz="0" w:space="0" w:color="auto"/>
        <w:left w:val="none" w:sz="0" w:space="0" w:color="auto"/>
        <w:bottom w:val="none" w:sz="0" w:space="0" w:color="auto"/>
        <w:right w:val="none" w:sz="0" w:space="0" w:color="auto"/>
      </w:divBdr>
    </w:div>
    <w:div w:id="758260707">
      <w:bodyDiv w:val="1"/>
      <w:marLeft w:val="0"/>
      <w:marRight w:val="0"/>
      <w:marTop w:val="0"/>
      <w:marBottom w:val="0"/>
      <w:divBdr>
        <w:top w:val="none" w:sz="0" w:space="0" w:color="auto"/>
        <w:left w:val="none" w:sz="0" w:space="0" w:color="auto"/>
        <w:bottom w:val="none" w:sz="0" w:space="0" w:color="auto"/>
        <w:right w:val="none" w:sz="0" w:space="0" w:color="auto"/>
      </w:divBdr>
    </w:div>
    <w:div w:id="758524091">
      <w:bodyDiv w:val="1"/>
      <w:marLeft w:val="0"/>
      <w:marRight w:val="0"/>
      <w:marTop w:val="0"/>
      <w:marBottom w:val="0"/>
      <w:divBdr>
        <w:top w:val="none" w:sz="0" w:space="0" w:color="auto"/>
        <w:left w:val="none" w:sz="0" w:space="0" w:color="auto"/>
        <w:bottom w:val="none" w:sz="0" w:space="0" w:color="auto"/>
        <w:right w:val="none" w:sz="0" w:space="0" w:color="auto"/>
      </w:divBdr>
    </w:div>
    <w:div w:id="767699152">
      <w:bodyDiv w:val="1"/>
      <w:marLeft w:val="0"/>
      <w:marRight w:val="0"/>
      <w:marTop w:val="0"/>
      <w:marBottom w:val="0"/>
      <w:divBdr>
        <w:top w:val="none" w:sz="0" w:space="0" w:color="auto"/>
        <w:left w:val="none" w:sz="0" w:space="0" w:color="auto"/>
        <w:bottom w:val="none" w:sz="0" w:space="0" w:color="auto"/>
        <w:right w:val="none" w:sz="0" w:space="0" w:color="auto"/>
      </w:divBdr>
    </w:div>
    <w:div w:id="802044482">
      <w:bodyDiv w:val="1"/>
      <w:marLeft w:val="0"/>
      <w:marRight w:val="0"/>
      <w:marTop w:val="0"/>
      <w:marBottom w:val="0"/>
      <w:divBdr>
        <w:top w:val="none" w:sz="0" w:space="0" w:color="auto"/>
        <w:left w:val="none" w:sz="0" w:space="0" w:color="auto"/>
        <w:bottom w:val="none" w:sz="0" w:space="0" w:color="auto"/>
        <w:right w:val="none" w:sz="0" w:space="0" w:color="auto"/>
      </w:divBdr>
    </w:div>
    <w:div w:id="803698555">
      <w:bodyDiv w:val="1"/>
      <w:marLeft w:val="0"/>
      <w:marRight w:val="0"/>
      <w:marTop w:val="0"/>
      <w:marBottom w:val="0"/>
      <w:divBdr>
        <w:top w:val="none" w:sz="0" w:space="0" w:color="auto"/>
        <w:left w:val="none" w:sz="0" w:space="0" w:color="auto"/>
        <w:bottom w:val="none" w:sz="0" w:space="0" w:color="auto"/>
        <w:right w:val="none" w:sz="0" w:space="0" w:color="auto"/>
      </w:divBdr>
    </w:div>
    <w:div w:id="807281200">
      <w:bodyDiv w:val="1"/>
      <w:marLeft w:val="0"/>
      <w:marRight w:val="0"/>
      <w:marTop w:val="0"/>
      <w:marBottom w:val="0"/>
      <w:divBdr>
        <w:top w:val="none" w:sz="0" w:space="0" w:color="auto"/>
        <w:left w:val="none" w:sz="0" w:space="0" w:color="auto"/>
        <w:bottom w:val="none" w:sz="0" w:space="0" w:color="auto"/>
        <w:right w:val="none" w:sz="0" w:space="0" w:color="auto"/>
      </w:divBdr>
    </w:div>
    <w:div w:id="833305120">
      <w:bodyDiv w:val="1"/>
      <w:marLeft w:val="0"/>
      <w:marRight w:val="0"/>
      <w:marTop w:val="0"/>
      <w:marBottom w:val="0"/>
      <w:divBdr>
        <w:top w:val="none" w:sz="0" w:space="0" w:color="auto"/>
        <w:left w:val="none" w:sz="0" w:space="0" w:color="auto"/>
        <w:bottom w:val="none" w:sz="0" w:space="0" w:color="auto"/>
        <w:right w:val="none" w:sz="0" w:space="0" w:color="auto"/>
      </w:divBdr>
    </w:div>
    <w:div w:id="833496403">
      <w:bodyDiv w:val="1"/>
      <w:marLeft w:val="0"/>
      <w:marRight w:val="0"/>
      <w:marTop w:val="0"/>
      <w:marBottom w:val="0"/>
      <w:divBdr>
        <w:top w:val="none" w:sz="0" w:space="0" w:color="auto"/>
        <w:left w:val="none" w:sz="0" w:space="0" w:color="auto"/>
        <w:bottom w:val="none" w:sz="0" w:space="0" w:color="auto"/>
        <w:right w:val="none" w:sz="0" w:space="0" w:color="auto"/>
      </w:divBdr>
    </w:div>
    <w:div w:id="840120964">
      <w:bodyDiv w:val="1"/>
      <w:marLeft w:val="0"/>
      <w:marRight w:val="0"/>
      <w:marTop w:val="0"/>
      <w:marBottom w:val="0"/>
      <w:divBdr>
        <w:top w:val="none" w:sz="0" w:space="0" w:color="auto"/>
        <w:left w:val="none" w:sz="0" w:space="0" w:color="auto"/>
        <w:bottom w:val="none" w:sz="0" w:space="0" w:color="auto"/>
        <w:right w:val="none" w:sz="0" w:space="0" w:color="auto"/>
      </w:divBdr>
    </w:div>
    <w:div w:id="845484413">
      <w:bodyDiv w:val="1"/>
      <w:marLeft w:val="0"/>
      <w:marRight w:val="0"/>
      <w:marTop w:val="0"/>
      <w:marBottom w:val="0"/>
      <w:divBdr>
        <w:top w:val="none" w:sz="0" w:space="0" w:color="auto"/>
        <w:left w:val="none" w:sz="0" w:space="0" w:color="auto"/>
        <w:bottom w:val="none" w:sz="0" w:space="0" w:color="auto"/>
        <w:right w:val="none" w:sz="0" w:space="0" w:color="auto"/>
      </w:divBdr>
    </w:div>
    <w:div w:id="855844872">
      <w:bodyDiv w:val="1"/>
      <w:marLeft w:val="0"/>
      <w:marRight w:val="0"/>
      <w:marTop w:val="0"/>
      <w:marBottom w:val="0"/>
      <w:divBdr>
        <w:top w:val="none" w:sz="0" w:space="0" w:color="auto"/>
        <w:left w:val="none" w:sz="0" w:space="0" w:color="auto"/>
        <w:bottom w:val="none" w:sz="0" w:space="0" w:color="auto"/>
        <w:right w:val="none" w:sz="0" w:space="0" w:color="auto"/>
      </w:divBdr>
    </w:div>
    <w:div w:id="863402840">
      <w:bodyDiv w:val="1"/>
      <w:marLeft w:val="0"/>
      <w:marRight w:val="0"/>
      <w:marTop w:val="0"/>
      <w:marBottom w:val="0"/>
      <w:divBdr>
        <w:top w:val="none" w:sz="0" w:space="0" w:color="auto"/>
        <w:left w:val="none" w:sz="0" w:space="0" w:color="auto"/>
        <w:bottom w:val="none" w:sz="0" w:space="0" w:color="auto"/>
        <w:right w:val="none" w:sz="0" w:space="0" w:color="auto"/>
      </w:divBdr>
    </w:div>
    <w:div w:id="867914390">
      <w:bodyDiv w:val="1"/>
      <w:marLeft w:val="0"/>
      <w:marRight w:val="0"/>
      <w:marTop w:val="0"/>
      <w:marBottom w:val="0"/>
      <w:divBdr>
        <w:top w:val="none" w:sz="0" w:space="0" w:color="auto"/>
        <w:left w:val="none" w:sz="0" w:space="0" w:color="auto"/>
        <w:bottom w:val="none" w:sz="0" w:space="0" w:color="auto"/>
        <w:right w:val="none" w:sz="0" w:space="0" w:color="auto"/>
      </w:divBdr>
    </w:div>
    <w:div w:id="883374104">
      <w:bodyDiv w:val="1"/>
      <w:marLeft w:val="0"/>
      <w:marRight w:val="0"/>
      <w:marTop w:val="0"/>
      <w:marBottom w:val="0"/>
      <w:divBdr>
        <w:top w:val="none" w:sz="0" w:space="0" w:color="auto"/>
        <w:left w:val="none" w:sz="0" w:space="0" w:color="auto"/>
        <w:bottom w:val="none" w:sz="0" w:space="0" w:color="auto"/>
        <w:right w:val="none" w:sz="0" w:space="0" w:color="auto"/>
      </w:divBdr>
    </w:div>
    <w:div w:id="911549385">
      <w:bodyDiv w:val="1"/>
      <w:marLeft w:val="0"/>
      <w:marRight w:val="0"/>
      <w:marTop w:val="0"/>
      <w:marBottom w:val="0"/>
      <w:divBdr>
        <w:top w:val="none" w:sz="0" w:space="0" w:color="auto"/>
        <w:left w:val="none" w:sz="0" w:space="0" w:color="auto"/>
        <w:bottom w:val="none" w:sz="0" w:space="0" w:color="auto"/>
        <w:right w:val="none" w:sz="0" w:space="0" w:color="auto"/>
      </w:divBdr>
    </w:div>
    <w:div w:id="931426192">
      <w:bodyDiv w:val="1"/>
      <w:marLeft w:val="0"/>
      <w:marRight w:val="0"/>
      <w:marTop w:val="0"/>
      <w:marBottom w:val="0"/>
      <w:divBdr>
        <w:top w:val="none" w:sz="0" w:space="0" w:color="auto"/>
        <w:left w:val="none" w:sz="0" w:space="0" w:color="auto"/>
        <w:bottom w:val="none" w:sz="0" w:space="0" w:color="auto"/>
        <w:right w:val="none" w:sz="0" w:space="0" w:color="auto"/>
      </w:divBdr>
    </w:div>
    <w:div w:id="945430141">
      <w:bodyDiv w:val="1"/>
      <w:marLeft w:val="0"/>
      <w:marRight w:val="0"/>
      <w:marTop w:val="0"/>
      <w:marBottom w:val="0"/>
      <w:divBdr>
        <w:top w:val="none" w:sz="0" w:space="0" w:color="auto"/>
        <w:left w:val="none" w:sz="0" w:space="0" w:color="auto"/>
        <w:bottom w:val="none" w:sz="0" w:space="0" w:color="auto"/>
        <w:right w:val="none" w:sz="0" w:space="0" w:color="auto"/>
      </w:divBdr>
    </w:div>
    <w:div w:id="950287204">
      <w:bodyDiv w:val="1"/>
      <w:marLeft w:val="0"/>
      <w:marRight w:val="0"/>
      <w:marTop w:val="0"/>
      <w:marBottom w:val="0"/>
      <w:divBdr>
        <w:top w:val="none" w:sz="0" w:space="0" w:color="auto"/>
        <w:left w:val="none" w:sz="0" w:space="0" w:color="auto"/>
        <w:bottom w:val="none" w:sz="0" w:space="0" w:color="auto"/>
        <w:right w:val="none" w:sz="0" w:space="0" w:color="auto"/>
      </w:divBdr>
    </w:div>
    <w:div w:id="962077252">
      <w:bodyDiv w:val="1"/>
      <w:marLeft w:val="0"/>
      <w:marRight w:val="0"/>
      <w:marTop w:val="0"/>
      <w:marBottom w:val="0"/>
      <w:divBdr>
        <w:top w:val="none" w:sz="0" w:space="0" w:color="auto"/>
        <w:left w:val="none" w:sz="0" w:space="0" w:color="auto"/>
        <w:bottom w:val="none" w:sz="0" w:space="0" w:color="auto"/>
        <w:right w:val="none" w:sz="0" w:space="0" w:color="auto"/>
      </w:divBdr>
    </w:div>
    <w:div w:id="963998470">
      <w:bodyDiv w:val="1"/>
      <w:marLeft w:val="0"/>
      <w:marRight w:val="0"/>
      <w:marTop w:val="0"/>
      <w:marBottom w:val="0"/>
      <w:divBdr>
        <w:top w:val="none" w:sz="0" w:space="0" w:color="auto"/>
        <w:left w:val="none" w:sz="0" w:space="0" w:color="auto"/>
        <w:bottom w:val="none" w:sz="0" w:space="0" w:color="auto"/>
        <w:right w:val="none" w:sz="0" w:space="0" w:color="auto"/>
      </w:divBdr>
    </w:div>
    <w:div w:id="1007709057">
      <w:bodyDiv w:val="1"/>
      <w:marLeft w:val="0"/>
      <w:marRight w:val="0"/>
      <w:marTop w:val="0"/>
      <w:marBottom w:val="0"/>
      <w:divBdr>
        <w:top w:val="none" w:sz="0" w:space="0" w:color="auto"/>
        <w:left w:val="none" w:sz="0" w:space="0" w:color="auto"/>
        <w:bottom w:val="none" w:sz="0" w:space="0" w:color="auto"/>
        <w:right w:val="none" w:sz="0" w:space="0" w:color="auto"/>
      </w:divBdr>
    </w:div>
    <w:div w:id="1010832646">
      <w:bodyDiv w:val="1"/>
      <w:marLeft w:val="0"/>
      <w:marRight w:val="0"/>
      <w:marTop w:val="0"/>
      <w:marBottom w:val="0"/>
      <w:divBdr>
        <w:top w:val="none" w:sz="0" w:space="0" w:color="auto"/>
        <w:left w:val="none" w:sz="0" w:space="0" w:color="auto"/>
        <w:bottom w:val="none" w:sz="0" w:space="0" w:color="auto"/>
        <w:right w:val="none" w:sz="0" w:space="0" w:color="auto"/>
      </w:divBdr>
    </w:div>
    <w:div w:id="1014649203">
      <w:bodyDiv w:val="1"/>
      <w:marLeft w:val="0"/>
      <w:marRight w:val="0"/>
      <w:marTop w:val="0"/>
      <w:marBottom w:val="0"/>
      <w:divBdr>
        <w:top w:val="none" w:sz="0" w:space="0" w:color="auto"/>
        <w:left w:val="none" w:sz="0" w:space="0" w:color="auto"/>
        <w:bottom w:val="none" w:sz="0" w:space="0" w:color="auto"/>
        <w:right w:val="none" w:sz="0" w:space="0" w:color="auto"/>
      </w:divBdr>
    </w:div>
    <w:div w:id="1018384079">
      <w:bodyDiv w:val="1"/>
      <w:marLeft w:val="0"/>
      <w:marRight w:val="0"/>
      <w:marTop w:val="0"/>
      <w:marBottom w:val="0"/>
      <w:divBdr>
        <w:top w:val="none" w:sz="0" w:space="0" w:color="auto"/>
        <w:left w:val="none" w:sz="0" w:space="0" w:color="auto"/>
        <w:bottom w:val="none" w:sz="0" w:space="0" w:color="auto"/>
        <w:right w:val="none" w:sz="0" w:space="0" w:color="auto"/>
      </w:divBdr>
    </w:div>
    <w:div w:id="1019430228">
      <w:bodyDiv w:val="1"/>
      <w:marLeft w:val="0"/>
      <w:marRight w:val="0"/>
      <w:marTop w:val="0"/>
      <w:marBottom w:val="0"/>
      <w:divBdr>
        <w:top w:val="none" w:sz="0" w:space="0" w:color="auto"/>
        <w:left w:val="none" w:sz="0" w:space="0" w:color="auto"/>
        <w:bottom w:val="none" w:sz="0" w:space="0" w:color="auto"/>
        <w:right w:val="none" w:sz="0" w:space="0" w:color="auto"/>
      </w:divBdr>
    </w:div>
    <w:div w:id="1026173507">
      <w:bodyDiv w:val="1"/>
      <w:marLeft w:val="0"/>
      <w:marRight w:val="0"/>
      <w:marTop w:val="0"/>
      <w:marBottom w:val="0"/>
      <w:divBdr>
        <w:top w:val="none" w:sz="0" w:space="0" w:color="auto"/>
        <w:left w:val="none" w:sz="0" w:space="0" w:color="auto"/>
        <w:bottom w:val="none" w:sz="0" w:space="0" w:color="auto"/>
        <w:right w:val="none" w:sz="0" w:space="0" w:color="auto"/>
      </w:divBdr>
    </w:div>
    <w:div w:id="1030573826">
      <w:bodyDiv w:val="1"/>
      <w:marLeft w:val="0"/>
      <w:marRight w:val="0"/>
      <w:marTop w:val="0"/>
      <w:marBottom w:val="0"/>
      <w:divBdr>
        <w:top w:val="none" w:sz="0" w:space="0" w:color="auto"/>
        <w:left w:val="none" w:sz="0" w:space="0" w:color="auto"/>
        <w:bottom w:val="none" w:sz="0" w:space="0" w:color="auto"/>
        <w:right w:val="none" w:sz="0" w:space="0" w:color="auto"/>
      </w:divBdr>
    </w:div>
    <w:div w:id="1042437434">
      <w:bodyDiv w:val="1"/>
      <w:marLeft w:val="0"/>
      <w:marRight w:val="0"/>
      <w:marTop w:val="0"/>
      <w:marBottom w:val="0"/>
      <w:divBdr>
        <w:top w:val="none" w:sz="0" w:space="0" w:color="auto"/>
        <w:left w:val="none" w:sz="0" w:space="0" w:color="auto"/>
        <w:bottom w:val="none" w:sz="0" w:space="0" w:color="auto"/>
        <w:right w:val="none" w:sz="0" w:space="0" w:color="auto"/>
      </w:divBdr>
    </w:div>
    <w:div w:id="1062094046">
      <w:bodyDiv w:val="1"/>
      <w:marLeft w:val="0"/>
      <w:marRight w:val="0"/>
      <w:marTop w:val="0"/>
      <w:marBottom w:val="0"/>
      <w:divBdr>
        <w:top w:val="none" w:sz="0" w:space="0" w:color="auto"/>
        <w:left w:val="none" w:sz="0" w:space="0" w:color="auto"/>
        <w:bottom w:val="none" w:sz="0" w:space="0" w:color="auto"/>
        <w:right w:val="none" w:sz="0" w:space="0" w:color="auto"/>
      </w:divBdr>
    </w:div>
    <w:div w:id="1066413586">
      <w:bodyDiv w:val="1"/>
      <w:marLeft w:val="0"/>
      <w:marRight w:val="0"/>
      <w:marTop w:val="0"/>
      <w:marBottom w:val="0"/>
      <w:divBdr>
        <w:top w:val="none" w:sz="0" w:space="0" w:color="auto"/>
        <w:left w:val="none" w:sz="0" w:space="0" w:color="auto"/>
        <w:bottom w:val="none" w:sz="0" w:space="0" w:color="auto"/>
        <w:right w:val="none" w:sz="0" w:space="0" w:color="auto"/>
      </w:divBdr>
    </w:div>
    <w:div w:id="1084567797">
      <w:bodyDiv w:val="1"/>
      <w:marLeft w:val="0"/>
      <w:marRight w:val="0"/>
      <w:marTop w:val="0"/>
      <w:marBottom w:val="0"/>
      <w:divBdr>
        <w:top w:val="none" w:sz="0" w:space="0" w:color="auto"/>
        <w:left w:val="none" w:sz="0" w:space="0" w:color="auto"/>
        <w:bottom w:val="none" w:sz="0" w:space="0" w:color="auto"/>
        <w:right w:val="none" w:sz="0" w:space="0" w:color="auto"/>
      </w:divBdr>
    </w:div>
    <w:div w:id="1086727154">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091008803">
      <w:bodyDiv w:val="1"/>
      <w:marLeft w:val="0"/>
      <w:marRight w:val="0"/>
      <w:marTop w:val="0"/>
      <w:marBottom w:val="0"/>
      <w:divBdr>
        <w:top w:val="none" w:sz="0" w:space="0" w:color="auto"/>
        <w:left w:val="none" w:sz="0" w:space="0" w:color="auto"/>
        <w:bottom w:val="none" w:sz="0" w:space="0" w:color="auto"/>
        <w:right w:val="none" w:sz="0" w:space="0" w:color="auto"/>
      </w:divBdr>
    </w:div>
    <w:div w:id="1094134024">
      <w:bodyDiv w:val="1"/>
      <w:marLeft w:val="0"/>
      <w:marRight w:val="0"/>
      <w:marTop w:val="0"/>
      <w:marBottom w:val="0"/>
      <w:divBdr>
        <w:top w:val="none" w:sz="0" w:space="0" w:color="auto"/>
        <w:left w:val="none" w:sz="0" w:space="0" w:color="auto"/>
        <w:bottom w:val="none" w:sz="0" w:space="0" w:color="auto"/>
        <w:right w:val="none" w:sz="0" w:space="0" w:color="auto"/>
      </w:divBdr>
    </w:div>
    <w:div w:id="1095327986">
      <w:bodyDiv w:val="1"/>
      <w:marLeft w:val="0"/>
      <w:marRight w:val="0"/>
      <w:marTop w:val="0"/>
      <w:marBottom w:val="0"/>
      <w:divBdr>
        <w:top w:val="none" w:sz="0" w:space="0" w:color="auto"/>
        <w:left w:val="none" w:sz="0" w:space="0" w:color="auto"/>
        <w:bottom w:val="none" w:sz="0" w:space="0" w:color="auto"/>
        <w:right w:val="none" w:sz="0" w:space="0" w:color="auto"/>
      </w:divBdr>
    </w:div>
    <w:div w:id="1112094628">
      <w:bodyDiv w:val="1"/>
      <w:marLeft w:val="0"/>
      <w:marRight w:val="0"/>
      <w:marTop w:val="0"/>
      <w:marBottom w:val="0"/>
      <w:divBdr>
        <w:top w:val="none" w:sz="0" w:space="0" w:color="auto"/>
        <w:left w:val="none" w:sz="0" w:space="0" w:color="auto"/>
        <w:bottom w:val="none" w:sz="0" w:space="0" w:color="auto"/>
        <w:right w:val="none" w:sz="0" w:space="0" w:color="auto"/>
      </w:divBdr>
    </w:div>
    <w:div w:id="1121454517">
      <w:bodyDiv w:val="1"/>
      <w:marLeft w:val="0"/>
      <w:marRight w:val="0"/>
      <w:marTop w:val="0"/>
      <w:marBottom w:val="0"/>
      <w:divBdr>
        <w:top w:val="none" w:sz="0" w:space="0" w:color="auto"/>
        <w:left w:val="none" w:sz="0" w:space="0" w:color="auto"/>
        <w:bottom w:val="none" w:sz="0" w:space="0" w:color="auto"/>
        <w:right w:val="none" w:sz="0" w:space="0" w:color="auto"/>
      </w:divBdr>
    </w:div>
    <w:div w:id="1128204379">
      <w:bodyDiv w:val="1"/>
      <w:marLeft w:val="0"/>
      <w:marRight w:val="0"/>
      <w:marTop w:val="0"/>
      <w:marBottom w:val="0"/>
      <w:divBdr>
        <w:top w:val="none" w:sz="0" w:space="0" w:color="auto"/>
        <w:left w:val="none" w:sz="0" w:space="0" w:color="auto"/>
        <w:bottom w:val="none" w:sz="0" w:space="0" w:color="auto"/>
        <w:right w:val="none" w:sz="0" w:space="0" w:color="auto"/>
      </w:divBdr>
    </w:div>
    <w:div w:id="1149592384">
      <w:bodyDiv w:val="1"/>
      <w:marLeft w:val="0"/>
      <w:marRight w:val="0"/>
      <w:marTop w:val="0"/>
      <w:marBottom w:val="0"/>
      <w:divBdr>
        <w:top w:val="none" w:sz="0" w:space="0" w:color="auto"/>
        <w:left w:val="none" w:sz="0" w:space="0" w:color="auto"/>
        <w:bottom w:val="none" w:sz="0" w:space="0" w:color="auto"/>
        <w:right w:val="none" w:sz="0" w:space="0" w:color="auto"/>
      </w:divBdr>
    </w:div>
    <w:div w:id="1159348215">
      <w:bodyDiv w:val="1"/>
      <w:marLeft w:val="0"/>
      <w:marRight w:val="0"/>
      <w:marTop w:val="0"/>
      <w:marBottom w:val="0"/>
      <w:divBdr>
        <w:top w:val="none" w:sz="0" w:space="0" w:color="auto"/>
        <w:left w:val="none" w:sz="0" w:space="0" w:color="auto"/>
        <w:bottom w:val="none" w:sz="0" w:space="0" w:color="auto"/>
        <w:right w:val="none" w:sz="0" w:space="0" w:color="auto"/>
      </w:divBdr>
    </w:div>
    <w:div w:id="1159418028">
      <w:bodyDiv w:val="1"/>
      <w:marLeft w:val="0"/>
      <w:marRight w:val="0"/>
      <w:marTop w:val="0"/>
      <w:marBottom w:val="0"/>
      <w:divBdr>
        <w:top w:val="none" w:sz="0" w:space="0" w:color="auto"/>
        <w:left w:val="none" w:sz="0" w:space="0" w:color="auto"/>
        <w:bottom w:val="none" w:sz="0" w:space="0" w:color="auto"/>
        <w:right w:val="none" w:sz="0" w:space="0" w:color="auto"/>
      </w:divBdr>
    </w:div>
    <w:div w:id="1163620815">
      <w:bodyDiv w:val="1"/>
      <w:marLeft w:val="0"/>
      <w:marRight w:val="0"/>
      <w:marTop w:val="0"/>
      <w:marBottom w:val="0"/>
      <w:divBdr>
        <w:top w:val="none" w:sz="0" w:space="0" w:color="auto"/>
        <w:left w:val="none" w:sz="0" w:space="0" w:color="auto"/>
        <w:bottom w:val="none" w:sz="0" w:space="0" w:color="auto"/>
        <w:right w:val="none" w:sz="0" w:space="0" w:color="auto"/>
      </w:divBdr>
    </w:div>
    <w:div w:id="1168859750">
      <w:bodyDiv w:val="1"/>
      <w:marLeft w:val="0"/>
      <w:marRight w:val="0"/>
      <w:marTop w:val="0"/>
      <w:marBottom w:val="0"/>
      <w:divBdr>
        <w:top w:val="none" w:sz="0" w:space="0" w:color="auto"/>
        <w:left w:val="none" w:sz="0" w:space="0" w:color="auto"/>
        <w:bottom w:val="none" w:sz="0" w:space="0" w:color="auto"/>
        <w:right w:val="none" w:sz="0" w:space="0" w:color="auto"/>
      </w:divBdr>
    </w:div>
    <w:div w:id="1169445356">
      <w:bodyDiv w:val="1"/>
      <w:marLeft w:val="0"/>
      <w:marRight w:val="0"/>
      <w:marTop w:val="0"/>
      <w:marBottom w:val="0"/>
      <w:divBdr>
        <w:top w:val="none" w:sz="0" w:space="0" w:color="auto"/>
        <w:left w:val="none" w:sz="0" w:space="0" w:color="auto"/>
        <w:bottom w:val="none" w:sz="0" w:space="0" w:color="auto"/>
        <w:right w:val="none" w:sz="0" w:space="0" w:color="auto"/>
      </w:divBdr>
    </w:div>
    <w:div w:id="1180120619">
      <w:bodyDiv w:val="1"/>
      <w:marLeft w:val="0"/>
      <w:marRight w:val="0"/>
      <w:marTop w:val="0"/>
      <w:marBottom w:val="0"/>
      <w:divBdr>
        <w:top w:val="none" w:sz="0" w:space="0" w:color="auto"/>
        <w:left w:val="none" w:sz="0" w:space="0" w:color="auto"/>
        <w:bottom w:val="none" w:sz="0" w:space="0" w:color="auto"/>
        <w:right w:val="none" w:sz="0" w:space="0" w:color="auto"/>
      </w:divBdr>
    </w:div>
    <w:div w:id="1186752602">
      <w:bodyDiv w:val="1"/>
      <w:marLeft w:val="0"/>
      <w:marRight w:val="0"/>
      <w:marTop w:val="0"/>
      <w:marBottom w:val="0"/>
      <w:divBdr>
        <w:top w:val="none" w:sz="0" w:space="0" w:color="auto"/>
        <w:left w:val="none" w:sz="0" w:space="0" w:color="auto"/>
        <w:bottom w:val="none" w:sz="0" w:space="0" w:color="auto"/>
        <w:right w:val="none" w:sz="0" w:space="0" w:color="auto"/>
      </w:divBdr>
    </w:div>
    <w:div w:id="1188714796">
      <w:bodyDiv w:val="1"/>
      <w:marLeft w:val="0"/>
      <w:marRight w:val="0"/>
      <w:marTop w:val="0"/>
      <w:marBottom w:val="0"/>
      <w:divBdr>
        <w:top w:val="none" w:sz="0" w:space="0" w:color="auto"/>
        <w:left w:val="none" w:sz="0" w:space="0" w:color="auto"/>
        <w:bottom w:val="none" w:sz="0" w:space="0" w:color="auto"/>
        <w:right w:val="none" w:sz="0" w:space="0" w:color="auto"/>
      </w:divBdr>
    </w:div>
    <w:div w:id="1203247038">
      <w:bodyDiv w:val="1"/>
      <w:marLeft w:val="0"/>
      <w:marRight w:val="0"/>
      <w:marTop w:val="0"/>
      <w:marBottom w:val="0"/>
      <w:divBdr>
        <w:top w:val="none" w:sz="0" w:space="0" w:color="auto"/>
        <w:left w:val="none" w:sz="0" w:space="0" w:color="auto"/>
        <w:bottom w:val="none" w:sz="0" w:space="0" w:color="auto"/>
        <w:right w:val="none" w:sz="0" w:space="0" w:color="auto"/>
      </w:divBdr>
    </w:div>
    <w:div w:id="1231425728">
      <w:bodyDiv w:val="1"/>
      <w:marLeft w:val="0"/>
      <w:marRight w:val="0"/>
      <w:marTop w:val="0"/>
      <w:marBottom w:val="0"/>
      <w:divBdr>
        <w:top w:val="none" w:sz="0" w:space="0" w:color="auto"/>
        <w:left w:val="none" w:sz="0" w:space="0" w:color="auto"/>
        <w:bottom w:val="none" w:sz="0" w:space="0" w:color="auto"/>
        <w:right w:val="none" w:sz="0" w:space="0" w:color="auto"/>
      </w:divBdr>
    </w:div>
    <w:div w:id="1232077309">
      <w:bodyDiv w:val="1"/>
      <w:marLeft w:val="0"/>
      <w:marRight w:val="0"/>
      <w:marTop w:val="0"/>
      <w:marBottom w:val="0"/>
      <w:divBdr>
        <w:top w:val="none" w:sz="0" w:space="0" w:color="auto"/>
        <w:left w:val="none" w:sz="0" w:space="0" w:color="auto"/>
        <w:bottom w:val="none" w:sz="0" w:space="0" w:color="auto"/>
        <w:right w:val="none" w:sz="0" w:space="0" w:color="auto"/>
      </w:divBdr>
    </w:div>
    <w:div w:id="1237473697">
      <w:bodyDiv w:val="1"/>
      <w:marLeft w:val="0"/>
      <w:marRight w:val="0"/>
      <w:marTop w:val="0"/>
      <w:marBottom w:val="0"/>
      <w:divBdr>
        <w:top w:val="none" w:sz="0" w:space="0" w:color="auto"/>
        <w:left w:val="none" w:sz="0" w:space="0" w:color="auto"/>
        <w:bottom w:val="none" w:sz="0" w:space="0" w:color="auto"/>
        <w:right w:val="none" w:sz="0" w:space="0" w:color="auto"/>
      </w:divBdr>
    </w:div>
    <w:div w:id="1247153402">
      <w:bodyDiv w:val="1"/>
      <w:marLeft w:val="0"/>
      <w:marRight w:val="0"/>
      <w:marTop w:val="0"/>
      <w:marBottom w:val="0"/>
      <w:divBdr>
        <w:top w:val="none" w:sz="0" w:space="0" w:color="auto"/>
        <w:left w:val="none" w:sz="0" w:space="0" w:color="auto"/>
        <w:bottom w:val="none" w:sz="0" w:space="0" w:color="auto"/>
        <w:right w:val="none" w:sz="0" w:space="0" w:color="auto"/>
      </w:divBdr>
    </w:div>
    <w:div w:id="1258247758">
      <w:bodyDiv w:val="1"/>
      <w:marLeft w:val="0"/>
      <w:marRight w:val="0"/>
      <w:marTop w:val="0"/>
      <w:marBottom w:val="0"/>
      <w:divBdr>
        <w:top w:val="none" w:sz="0" w:space="0" w:color="auto"/>
        <w:left w:val="none" w:sz="0" w:space="0" w:color="auto"/>
        <w:bottom w:val="none" w:sz="0" w:space="0" w:color="auto"/>
        <w:right w:val="none" w:sz="0" w:space="0" w:color="auto"/>
      </w:divBdr>
    </w:div>
    <w:div w:id="1270510033">
      <w:bodyDiv w:val="1"/>
      <w:marLeft w:val="0"/>
      <w:marRight w:val="0"/>
      <w:marTop w:val="0"/>
      <w:marBottom w:val="0"/>
      <w:divBdr>
        <w:top w:val="none" w:sz="0" w:space="0" w:color="auto"/>
        <w:left w:val="none" w:sz="0" w:space="0" w:color="auto"/>
        <w:bottom w:val="none" w:sz="0" w:space="0" w:color="auto"/>
        <w:right w:val="none" w:sz="0" w:space="0" w:color="auto"/>
      </w:divBdr>
    </w:div>
    <w:div w:id="1276791612">
      <w:bodyDiv w:val="1"/>
      <w:marLeft w:val="0"/>
      <w:marRight w:val="0"/>
      <w:marTop w:val="0"/>
      <w:marBottom w:val="0"/>
      <w:divBdr>
        <w:top w:val="none" w:sz="0" w:space="0" w:color="auto"/>
        <w:left w:val="none" w:sz="0" w:space="0" w:color="auto"/>
        <w:bottom w:val="none" w:sz="0" w:space="0" w:color="auto"/>
        <w:right w:val="none" w:sz="0" w:space="0" w:color="auto"/>
      </w:divBdr>
    </w:div>
    <w:div w:id="1288967119">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298727784">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26517873">
      <w:bodyDiv w:val="1"/>
      <w:marLeft w:val="0"/>
      <w:marRight w:val="0"/>
      <w:marTop w:val="0"/>
      <w:marBottom w:val="0"/>
      <w:divBdr>
        <w:top w:val="none" w:sz="0" w:space="0" w:color="auto"/>
        <w:left w:val="none" w:sz="0" w:space="0" w:color="auto"/>
        <w:bottom w:val="none" w:sz="0" w:space="0" w:color="auto"/>
        <w:right w:val="none" w:sz="0" w:space="0" w:color="auto"/>
      </w:divBdr>
    </w:div>
    <w:div w:id="1327515553">
      <w:bodyDiv w:val="1"/>
      <w:marLeft w:val="0"/>
      <w:marRight w:val="0"/>
      <w:marTop w:val="0"/>
      <w:marBottom w:val="0"/>
      <w:divBdr>
        <w:top w:val="none" w:sz="0" w:space="0" w:color="auto"/>
        <w:left w:val="none" w:sz="0" w:space="0" w:color="auto"/>
        <w:bottom w:val="none" w:sz="0" w:space="0" w:color="auto"/>
        <w:right w:val="none" w:sz="0" w:space="0" w:color="auto"/>
      </w:divBdr>
    </w:div>
    <w:div w:id="1347055768">
      <w:bodyDiv w:val="1"/>
      <w:marLeft w:val="0"/>
      <w:marRight w:val="0"/>
      <w:marTop w:val="0"/>
      <w:marBottom w:val="0"/>
      <w:divBdr>
        <w:top w:val="none" w:sz="0" w:space="0" w:color="auto"/>
        <w:left w:val="none" w:sz="0" w:space="0" w:color="auto"/>
        <w:bottom w:val="none" w:sz="0" w:space="0" w:color="auto"/>
        <w:right w:val="none" w:sz="0" w:space="0" w:color="auto"/>
      </w:divBdr>
    </w:div>
    <w:div w:id="1354653446">
      <w:bodyDiv w:val="1"/>
      <w:marLeft w:val="0"/>
      <w:marRight w:val="0"/>
      <w:marTop w:val="0"/>
      <w:marBottom w:val="0"/>
      <w:divBdr>
        <w:top w:val="none" w:sz="0" w:space="0" w:color="auto"/>
        <w:left w:val="none" w:sz="0" w:space="0" w:color="auto"/>
        <w:bottom w:val="none" w:sz="0" w:space="0" w:color="auto"/>
        <w:right w:val="none" w:sz="0" w:space="0" w:color="auto"/>
      </w:divBdr>
    </w:div>
    <w:div w:id="1355157500">
      <w:bodyDiv w:val="1"/>
      <w:marLeft w:val="0"/>
      <w:marRight w:val="0"/>
      <w:marTop w:val="0"/>
      <w:marBottom w:val="0"/>
      <w:divBdr>
        <w:top w:val="none" w:sz="0" w:space="0" w:color="auto"/>
        <w:left w:val="none" w:sz="0" w:space="0" w:color="auto"/>
        <w:bottom w:val="none" w:sz="0" w:space="0" w:color="auto"/>
        <w:right w:val="none" w:sz="0" w:space="0" w:color="auto"/>
      </w:divBdr>
    </w:div>
    <w:div w:id="1382559475">
      <w:bodyDiv w:val="1"/>
      <w:marLeft w:val="0"/>
      <w:marRight w:val="0"/>
      <w:marTop w:val="0"/>
      <w:marBottom w:val="0"/>
      <w:divBdr>
        <w:top w:val="none" w:sz="0" w:space="0" w:color="auto"/>
        <w:left w:val="none" w:sz="0" w:space="0" w:color="auto"/>
        <w:bottom w:val="none" w:sz="0" w:space="0" w:color="auto"/>
        <w:right w:val="none" w:sz="0" w:space="0" w:color="auto"/>
      </w:divBdr>
    </w:div>
    <w:div w:id="1401950536">
      <w:bodyDiv w:val="1"/>
      <w:marLeft w:val="0"/>
      <w:marRight w:val="0"/>
      <w:marTop w:val="0"/>
      <w:marBottom w:val="0"/>
      <w:divBdr>
        <w:top w:val="none" w:sz="0" w:space="0" w:color="auto"/>
        <w:left w:val="none" w:sz="0" w:space="0" w:color="auto"/>
        <w:bottom w:val="none" w:sz="0" w:space="0" w:color="auto"/>
        <w:right w:val="none" w:sz="0" w:space="0" w:color="auto"/>
      </w:divBdr>
    </w:div>
    <w:div w:id="1404327263">
      <w:bodyDiv w:val="1"/>
      <w:marLeft w:val="0"/>
      <w:marRight w:val="0"/>
      <w:marTop w:val="0"/>
      <w:marBottom w:val="0"/>
      <w:divBdr>
        <w:top w:val="none" w:sz="0" w:space="0" w:color="auto"/>
        <w:left w:val="none" w:sz="0" w:space="0" w:color="auto"/>
        <w:bottom w:val="none" w:sz="0" w:space="0" w:color="auto"/>
        <w:right w:val="none" w:sz="0" w:space="0" w:color="auto"/>
      </w:divBdr>
    </w:div>
    <w:div w:id="1414627101">
      <w:bodyDiv w:val="1"/>
      <w:marLeft w:val="0"/>
      <w:marRight w:val="0"/>
      <w:marTop w:val="0"/>
      <w:marBottom w:val="0"/>
      <w:divBdr>
        <w:top w:val="none" w:sz="0" w:space="0" w:color="auto"/>
        <w:left w:val="none" w:sz="0" w:space="0" w:color="auto"/>
        <w:bottom w:val="none" w:sz="0" w:space="0" w:color="auto"/>
        <w:right w:val="none" w:sz="0" w:space="0" w:color="auto"/>
      </w:divBdr>
    </w:div>
    <w:div w:id="1420248059">
      <w:bodyDiv w:val="1"/>
      <w:marLeft w:val="0"/>
      <w:marRight w:val="0"/>
      <w:marTop w:val="0"/>
      <w:marBottom w:val="0"/>
      <w:divBdr>
        <w:top w:val="none" w:sz="0" w:space="0" w:color="auto"/>
        <w:left w:val="none" w:sz="0" w:space="0" w:color="auto"/>
        <w:bottom w:val="none" w:sz="0" w:space="0" w:color="auto"/>
        <w:right w:val="none" w:sz="0" w:space="0" w:color="auto"/>
      </w:divBdr>
    </w:div>
    <w:div w:id="1420248838">
      <w:bodyDiv w:val="1"/>
      <w:marLeft w:val="0"/>
      <w:marRight w:val="0"/>
      <w:marTop w:val="0"/>
      <w:marBottom w:val="0"/>
      <w:divBdr>
        <w:top w:val="none" w:sz="0" w:space="0" w:color="auto"/>
        <w:left w:val="none" w:sz="0" w:space="0" w:color="auto"/>
        <w:bottom w:val="none" w:sz="0" w:space="0" w:color="auto"/>
        <w:right w:val="none" w:sz="0" w:space="0" w:color="auto"/>
      </w:divBdr>
    </w:div>
    <w:div w:id="1429039039">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460876278">
      <w:bodyDiv w:val="1"/>
      <w:marLeft w:val="0"/>
      <w:marRight w:val="0"/>
      <w:marTop w:val="0"/>
      <w:marBottom w:val="0"/>
      <w:divBdr>
        <w:top w:val="none" w:sz="0" w:space="0" w:color="auto"/>
        <w:left w:val="none" w:sz="0" w:space="0" w:color="auto"/>
        <w:bottom w:val="none" w:sz="0" w:space="0" w:color="auto"/>
        <w:right w:val="none" w:sz="0" w:space="0" w:color="auto"/>
      </w:divBdr>
    </w:div>
    <w:div w:id="1460953964">
      <w:bodyDiv w:val="1"/>
      <w:marLeft w:val="0"/>
      <w:marRight w:val="0"/>
      <w:marTop w:val="0"/>
      <w:marBottom w:val="0"/>
      <w:divBdr>
        <w:top w:val="none" w:sz="0" w:space="0" w:color="auto"/>
        <w:left w:val="none" w:sz="0" w:space="0" w:color="auto"/>
        <w:bottom w:val="none" w:sz="0" w:space="0" w:color="auto"/>
        <w:right w:val="none" w:sz="0" w:space="0" w:color="auto"/>
      </w:divBdr>
    </w:div>
    <w:div w:id="1468083730">
      <w:bodyDiv w:val="1"/>
      <w:marLeft w:val="0"/>
      <w:marRight w:val="0"/>
      <w:marTop w:val="0"/>
      <w:marBottom w:val="0"/>
      <w:divBdr>
        <w:top w:val="none" w:sz="0" w:space="0" w:color="auto"/>
        <w:left w:val="none" w:sz="0" w:space="0" w:color="auto"/>
        <w:bottom w:val="none" w:sz="0" w:space="0" w:color="auto"/>
        <w:right w:val="none" w:sz="0" w:space="0" w:color="auto"/>
      </w:divBdr>
    </w:div>
    <w:div w:id="1472822250">
      <w:bodyDiv w:val="1"/>
      <w:marLeft w:val="0"/>
      <w:marRight w:val="0"/>
      <w:marTop w:val="0"/>
      <w:marBottom w:val="0"/>
      <w:divBdr>
        <w:top w:val="none" w:sz="0" w:space="0" w:color="auto"/>
        <w:left w:val="none" w:sz="0" w:space="0" w:color="auto"/>
        <w:bottom w:val="none" w:sz="0" w:space="0" w:color="auto"/>
        <w:right w:val="none" w:sz="0" w:space="0" w:color="auto"/>
      </w:divBdr>
    </w:div>
    <w:div w:id="1475952697">
      <w:bodyDiv w:val="1"/>
      <w:marLeft w:val="0"/>
      <w:marRight w:val="0"/>
      <w:marTop w:val="0"/>
      <w:marBottom w:val="0"/>
      <w:divBdr>
        <w:top w:val="none" w:sz="0" w:space="0" w:color="auto"/>
        <w:left w:val="none" w:sz="0" w:space="0" w:color="auto"/>
        <w:bottom w:val="none" w:sz="0" w:space="0" w:color="auto"/>
        <w:right w:val="none" w:sz="0" w:space="0" w:color="auto"/>
      </w:divBdr>
    </w:div>
    <w:div w:id="1482652074">
      <w:bodyDiv w:val="1"/>
      <w:marLeft w:val="0"/>
      <w:marRight w:val="0"/>
      <w:marTop w:val="0"/>
      <w:marBottom w:val="0"/>
      <w:divBdr>
        <w:top w:val="none" w:sz="0" w:space="0" w:color="auto"/>
        <w:left w:val="none" w:sz="0" w:space="0" w:color="auto"/>
        <w:bottom w:val="none" w:sz="0" w:space="0" w:color="auto"/>
        <w:right w:val="none" w:sz="0" w:space="0" w:color="auto"/>
      </w:divBdr>
    </w:div>
    <w:div w:id="1483235021">
      <w:bodyDiv w:val="1"/>
      <w:marLeft w:val="0"/>
      <w:marRight w:val="0"/>
      <w:marTop w:val="0"/>
      <w:marBottom w:val="0"/>
      <w:divBdr>
        <w:top w:val="none" w:sz="0" w:space="0" w:color="auto"/>
        <w:left w:val="none" w:sz="0" w:space="0" w:color="auto"/>
        <w:bottom w:val="none" w:sz="0" w:space="0" w:color="auto"/>
        <w:right w:val="none" w:sz="0" w:space="0" w:color="auto"/>
      </w:divBdr>
    </w:div>
    <w:div w:id="1483428137">
      <w:bodyDiv w:val="1"/>
      <w:marLeft w:val="0"/>
      <w:marRight w:val="0"/>
      <w:marTop w:val="0"/>
      <w:marBottom w:val="0"/>
      <w:divBdr>
        <w:top w:val="none" w:sz="0" w:space="0" w:color="auto"/>
        <w:left w:val="none" w:sz="0" w:space="0" w:color="auto"/>
        <w:bottom w:val="none" w:sz="0" w:space="0" w:color="auto"/>
        <w:right w:val="none" w:sz="0" w:space="0" w:color="auto"/>
      </w:divBdr>
    </w:div>
    <w:div w:id="1499425447">
      <w:bodyDiv w:val="1"/>
      <w:marLeft w:val="0"/>
      <w:marRight w:val="0"/>
      <w:marTop w:val="0"/>
      <w:marBottom w:val="0"/>
      <w:divBdr>
        <w:top w:val="none" w:sz="0" w:space="0" w:color="auto"/>
        <w:left w:val="none" w:sz="0" w:space="0" w:color="auto"/>
        <w:bottom w:val="none" w:sz="0" w:space="0" w:color="auto"/>
        <w:right w:val="none" w:sz="0" w:space="0" w:color="auto"/>
      </w:divBdr>
    </w:div>
    <w:div w:id="1504012264">
      <w:bodyDiv w:val="1"/>
      <w:marLeft w:val="0"/>
      <w:marRight w:val="0"/>
      <w:marTop w:val="0"/>
      <w:marBottom w:val="0"/>
      <w:divBdr>
        <w:top w:val="none" w:sz="0" w:space="0" w:color="auto"/>
        <w:left w:val="none" w:sz="0" w:space="0" w:color="auto"/>
        <w:bottom w:val="none" w:sz="0" w:space="0" w:color="auto"/>
        <w:right w:val="none" w:sz="0" w:space="0" w:color="auto"/>
      </w:divBdr>
    </w:div>
    <w:div w:id="1515069704">
      <w:bodyDiv w:val="1"/>
      <w:marLeft w:val="0"/>
      <w:marRight w:val="0"/>
      <w:marTop w:val="0"/>
      <w:marBottom w:val="0"/>
      <w:divBdr>
        <w:top w:val="none" w:sz="0" w:space="0" w:color="auto"/>
        <w:left w:val="none" w:sz="0" w:space="0" w:color="auto"/>
        <w:bottom w:val="none" w:sz="0" w:space="0" w:color="auto"/>
        <w:right w:val="none" w:sz="0" w:space="0" w:color="auto"/>
      </w:divBdr>
    </w:div>
    <w:div w:id="1520967438">
      <w:bodyDiv w:val="1"/>
      <w:marLeft w:val="0"/>
      <w:marRight w:val="0"/>
      <w:marTop w:val="0"/>
      <w:marBottom w:val="0"/>
      <w:divBdr>
        <w:top w:val="none" w:sz="0" w:space="0" w:color="auto"/>
        <w:left w:val="none" w:sz="0" w:space="0" w:color="auto"/>
        <w:bottom w:val="none" w:sz="0" w:space="0" w:color="auto"/>
        <w:right w:val="none" w:sz="0" w:space="0" w:color="auto"/>
      </w:divBdr>
    </w:div>
    <w:div w:id="1534263662">
      <w:bodyDiv w:val="1"/>
      <w:marLeft w:val="0"/>
      <w:marRight w:val="0"/>
      <w:marTop w:val="0"/>
      <w:marBottom w:val="0"/>
      <w:divBdr>
        <w:top w:val="none" w:sz="0" w:space="0" w:color="auto"/>
        <w:left w:val="none" w:sz="0" w:space="0" w:color="auto"/>
        <w:bottom w:val="none" w:sz="0" w:space="0" w:color="auto"/>
        <w:right w:val="none" w:sz="0" w:space="0" w:color="auto"/>
      </w:divBdr>
    </w:div>
    <w:div w:id="1535927649">
      <w:bodyDiv w:val="1"/>
      <w:marLeft w:val="0"/>
      <w:marRight w:val="0"/>
      <w:marTop w:val="0"/>
      <w:marBottom w:val="0"/>
      <w:divBdr>
        <w:top w:val="none" w:sz="0" w:space="0" w:color="auto"/>
        <w:left w:val="none" w:sz="0" w:space="0" w:color="auto"/>
        <w:bottom w:val="none" w:sz="0" w:space="0" w:color="auto"/>
        <w:right w:val="none" w:sz="0" w:space="0" w:color="auto"/>
      </w:divBdr>
    </w:div>
    <w:div w:id="1537350115">
      <w:bodyDiv w:val="1"/>
      <w:marLeft w:val="0"/>
      <w:marRight w:val="0"/>
      <w:marTop w:val="0"/>
      <w:marBottom w:val="0"/>
      <w:divBdr>
        <w:top w:val="none" w:sz="0" w:space="0" w:color="auto"/>
        <w:left w:val="none" w:sz="0" w:space="0" w:color="auto"/>
        <w:bottom w:val="none" w:sz="0" w:space="0" w:color="auto"/>
        <w:right w:val="none" w:sz="0" w:space="0" w:color="auto"/>
      </w:divBdr>
    </w:div>
    <w:div w:id="1542984615">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43984428">
      <w:bodyDiv w:val="1"/>
      <w:marLeft w:val="0"/>
      <w:marRight w:val="0"/>
      <w:marTop w:val="0"/>
      <w:marBottom w:val="0"/>
      <w:divBdr>
        <w:top w:val="none" w:sz="0" w:space="0" w:color="auto"/>
        <w:left w:val="none" w:sz="0" w:space="0" w:color="auto"/>
        <w:bottom w:val="none" w:sz="0" w:space="0" w:color="auto"/>
        <w:right w:val="none" w:sz="0" w:space="0" w:color="auto"/>
      </w:divBdr>
    </w:div>
    <w:div w:id="1556089431">
      <w:bodyDiv w:val="1"/>
      <w:marLeft w:val="0"/>
      <w:marRight w:val="0"/>
      <w:marTop w:val="0"/>
      <w:marBottom w:val="0"/>
      <w:divBdr>
        <w:top w:val="none" w:sz="0" w:space="0" w:color="auto"/>
        <w:left w:val="none" w:sz="0" w:space="0" w:color="auto"/>
        <w:bottom w:val="none" w:sz="0" w:space="0" w:color="auto"/>
        <w:right w:val="none" w:sz="0" w:space="0" w:color="auto"/>
      </w:divBdr>
    </w:div>
    <w:div w:id="1556962880">
      <w:bodyDiv w:val="1"/>
      <w:marLeft w:val="0"/>
      <w:marRight w:val="0"/>
      <w:marTop w:val="0"/>
      <w:marBottom w:val="0"/>
      <w:divBdr>
        <w:top w:val="none" w:sz="0" w:space="0" w:color="auto"/>
        <w:left w:val="none" w:sz="0" w:space="0" w:color="auto"/>
        <w:bottom w:val="none" w:sz="0" w:space="0" w:color="auto"/>
        <w:right w:val="none" w:sz="0" w:space="0" w:color="auto"/>
      </w:divBdr>
    </w:div>
    <w:div w:id="1557159862">
      <w:bodyDiv w:val="1"/>
      <w:marLeft w:val="0"/>
      <w:marRight w:val="0"/>
      <w:marTop w:val="0"/>
      <w:marBottom w:val="0"/>
      <w:divBdr>
        <w:top w:val="none" w:sz="0" w:space="0" w:color="auto"/>
        <w:left w:val="none" w:sz="0" w:space="0" w:color="auto"/>
        <w:bottom w:val="none" w:sz="0" w:space="0" w:color="auto"/>
        <w:right w:val="none" w:sz="0" w:space="0" w:color="auto"/>
      </w:divBdr>
    </w:div>
    <w:div w:id="1560170273">
      <w:bodyDiv w:val="1"/>
      <w:marLeft w:val="0"/>
      <w:marRight w:val="0"/>
      <w:marTop w:val="0"/>
      <w:marBottom w:val="0"/>
      <w:divBdr>
        <w:top w:val="none" w:sz="0" w:space="0" w:color="auto"/>
        <w:left w:val="none" w:sz="0" w:space="0" w:color="auto"/>
        <w:bottom w:val="none" w:sz="0" w:space="0" w:color="auto"/>
        <w:right w:val="none" w:sz="0" w:space="0" w:color="auto"/>
      </w:divBdr>
    </w:div>
    <w:div w:id="1563523361">
      <w:bodyDiv w:val="1"/>
      <w:marLeft w:val="0"/>
      <w:marRight w:val="0"/>
      <w:marTop w:val="0"/>
      <w:marBottom w:val="0"/>
      <w:divBdr>
        <w:top w:val="none" w:sz="0" w:space="0" w:color="auto"/>
        <w:left w:val="none" w:sz="0" w:space="0" w:color="auto"/>
        <w:bottom w:val="none" w:sz="0" w:space="0" w:color="auto"/>
        <w:right w:val="none" w:sz="0" w:space="0" w:color="auto"/>
      </w:divBdr>
    </w:div>
    <w:div w:id="1590970524">
      <w:bodyDiv w:val="1"/>
      <w:marLeft w:val="0"/>
      <w:marRight w:val="0"/>
      <w:marTop w:val="0"/>
      <w:marBottom w:val="0"/>
      <w:divBdr>
        <w:top w:val="none" w:sz="0" w:space="0" w:color="auto"/>
        <w:left w:val="none" w:sz="0" w:space="0" w:color="auto"/>
        <w:bottom w:val="none" w:sz="0" w:space="0" w:color="auto"/>
        <w:right w:val="none" w:sz="0" w:space="0" w:color="auto"/>
      </w:divBdr>
    </w:div>
    <w:div w:id="1591084012">
      <w:bodyDiv w:val="1"/>
      <w:marLeft w:val="0"/>
      <w:marRight w:val="0"/>
      <w:marTop w:val="0"/>
      <w:marBottom w:val="0"/>
      <w:divBdr>
        <w:top w:val="none" w:sz="0" w:space="0" w:color="auto"/>
        <w:left w:val="none" w:sz="0" w:space="0" w:color="auto"/>
        <w:bottom w:val="none" w:sz="0" w:space="0" w:color="auto"/>
        <w:right w:val="none" w:sz="0" w:space="0" w:color="auto"/>
      </w:divBdr>
    </w:div>
    <w:div w:id="1646931772">
      <w:bodyDiv w:val="1"/>
      <w:marLeft w:val="0"/>
      <w:marRight w:val="0"/>
      <w:marTop w:val="0"/>
      <w:marBottom w:val="0"/>
      <w:divBdr>
        <w:top w:val="none" w:sz="0" w:space="0" w:color="auto"/>
        <w:left w:val="none" w:sz="0" w:space="0" w:color="auto"/>
        <w:bottom w:val="none" w:sz="0" w:space="0" w:color="auto"/>
        <w:right w:val="none" w:sz="0" w:space="0" w:color="auto"/>
      </w:divBdr>
    </w:div>
    <w:div w:id="1649243938">
      <w:bodyDiv w:val="1"/>
      <w:marLeft w:val="0"/>
      <w:marRight w:val="0"/>
      <w:marTop w:val="0"/>
      <w:marBottom w:val="0"/>
      <w:divBdr>
        <w:top w:val="none" w:sz="0" w:space="0" w:color="auto"/>
        <w:left w:val="none" w:sz="0" w:space="0" w:color="auto"/>
        <w:bottom w:val="none" w:sz="0" w:space="0" w:color="auto"/>
        <w:right w:val="none" w:sz="0" w:space="0" w:color="auto"/>
      </w:divBdr>
    </w:div>
    <w:div w:id="1662733042">
      <w:bodyDiv w:val="1"/>
      <w:marLeft w:val="0"/>
      <w:marRight w:val="0"/>
      <w:marTop w:val="0"/>
      <w:marBottom w:val="0"/>
      <w:divBdr>
        <w:top w:val="none" w:sz="0" w:space="0" w:color="auto"/>
        <w:left w:val="none" w:sz="0" w:space="0" w:color="auto"/>
        <w:bottom w:val="none" w:sz="0" w:space="0" w:color="auto"/>
        <w:right w:val="none" w:sz="0" w:space="0" w:color="auto"/>
      </w:divBdr>
    </w:div>
    <w:div w:id="1663583193">
      <w:bodyDiv w:val="1"/>
      <w:marLeft w:val="0"/>
      <w:marRight w:val="0"/>
      <w:marTop w:val="0"/>
      <w:marBottom w:val="0"/>
      <w:divBdr>
        <w:top w:val="none" w:sz="0" w:space="0" w:color="auto"/>
        <w:left w:val="none" w:sz="0" w:space="0" w:color="auto"/>
        <w:bottom w:val="none" w:sz="0" w:space="0" w:color="auto"/>
        <w:right w:val="none" w:sz="0" w:space="0" w:color="auto"/>
      </w:divBdr>
    </w:div>
    <w:div w:id="1667124219">
      <w:bodyDiv w:val="1"/>
      <w:marLeft w:val="0"/>
      <w:marRight w:val="0"/>
      <w:marTop w:val="0"/>
      <w:marBottom w:val="0"/>
      <w:divBdr>
        <w:top w:val="none" w:sz="0" w:space="0" w:color="auto"/>
        <w:left w:val="none" w:sz="0" w:space="0" w:color="auto"/>
        <w:bottom w:val="none" w:sz="0" w:space="0" w:color="auto"/>
        <w:right w:val="none" w:sz="0" w:space="0" w:color="auto"/>
      </w:divBdr>
    </w:div>
    <w:div w:id="1667394163">
      <w:bodyDiv w:val="1"/>
      <w:marLeft w:val="0"/>
      <w:marRight w:val="0"/>
      <w:marTop w:val="0"/>
      <w:marBottom w:val="0"/>
      <w:divBdr>
        <w:top w:val="none" w:sz="0" w:space="0" w:color="auto"/>
        <w:left w:val="none" w:sz="0" w:space="0" w:color="auto"/>
        <w:bottom w:val="none" w:sz="0" w:space="0" w:color="auto"/>
        <w:right w:val="none" w:sz="0" w:space="0" w:color="auto"/>
      </w:divBdr>
    </w:div>
    <w:div w:id="1701512156">
      <w:bodyDiv w:val="1"/>
      <w:marLeft w:val="0"/>
      <w:marRight w:val="0"/>
      <w:marTop w:val="0"/>
      <w:marBottom w:val="0"/>
      <w:divBdr>
        <w:top w:val="none" w:sz="0" w:space="0" w:color="auto"/>
        <w:left w:val="none" w:sz="0" w:space="0" w:color="auto"/>
        <w:bottom w:val="none" w:sz="0" w:space="0" w:color="auto"/>
        <w:right w:val="none" w:sz="0" w:space="0" w:color="auto"/>
      </w:divBdr>
    </w:div>
    <w:div w:id="1713574270">
      <w:bodyDiv w:val="1"/>
      <w:marLeft w:val="0"/>
      <w:marRight w:val="0"/>
      <w:marTop w:val="0"/>
      <w:marBottom w:val="0"/>
      <w:divBdr>
        <w:top w:val="none" w:sz="0" w:space="0" w:color="auto"/>
        <w:left w:val="none" w:sz="0" w:space="0" w:color="auto"/>
        <w:bottom w:val="none" w:sz="0" w:space="0" w:color="auto"/>
        <w:right w:val="none" w:sz="0" w:space="0" w:color="auto"/>
      </w:divBdr>
    </w:div>
    <w:div w:id="1714770312">
      <w:bodyDiv w:val="1"/>
      <w:marLeft w:val="0"/>
      <w:marRight w:val="0"/>
      <w:marTop w:val="0"/>
      <w:marBottom w:val="0"/>
      <w:divBdr>
        <w:top w:val="none" w:sz="0" w:space="0" w:color="auto"/>
        <w:left w:val="none" w:sz="0" w:space="0" w:color="auto"/>
        <w:bottom w:val="none" w:sz="0" w:space="0" w:color="auto"/>
        <w:right w:val="none" w:sz="0" w:space="0" w:color="auto"/>
      </w:divBdr>
    </w:div>
    <w:div w:id="1722442161">
      <w:bodyDiv w:val="1"/>
      <w:marLeft w:val="0"/>
      <w:marRight w:val="0"/>
      <w:marTop w:val="0"/>
      <w:marBottom w:val="0"/>
      <w:divBdr>
        <w:top w:val="none" w:sz="0" w:space="0" w:color="auto"/>
        <w:left w:val="none" w:sz="0" w:space="0" w:color="auto"/>
        <w:bottom w:val="none" w:sz="0" w:space="0" w:color="auto"/>
        <w:right w:val="none" w:sz="0" w:space="0" w:color="auto"/>
      </w:divBdr>
    </w:div>
    <w:div w:id="1725911210">
      <w:bodyDiv w:val="1"/>
      <w:marLeft w:val="0"/>
      <w:marRight w:val="0"/>
      <w:marTop w:val="0"/>
      <w:marBottom w:val="0"/>
      <w:divBdr>
        <w:top w:val="none" w:sz="0" w:space="0" w:color="auto"/>
        <w:left w:val="none" w:sz="0" w:space="0" w:color="auto"/>
        <w:bottom w:val="none" w:sz="0" w:space="0" w:color="auto"/>
        <w:right w:val="none" w:sz="0" w:space="0" w:color="auto"/>
      </w:divBdr>
    </w:div>
    <w:div w:id="1740665195">
      <w:bodyDiv w:val="1"/>
      <w:marLeft w:val="0"/>
      <w:marRight w:val="0"/>
      <w:marTop w:val="0"/>
      <w:marBottom w:val="0"/>
      <w:divBdr>
        <w:top w:val="none" w:sz="0" w:space="0" w:color="auto"/>
        <w:left w:val="none" w:sz="0" w:space="0" w:color="auto"/>
        <w:bottom w:val="none" w:sz="0" w:space="0" w:color="auto"/>
        <w:right w:val="none" w:sz="0" w:space="0" w:color="auto"/>
      </w:divBdr>
    </w:div>
    <w:div w:id="1758020614">
      <w:bodyDiv w:val="1"/>
      <w:marLeft w:val="0"/>
      <w:marRight w:val="0"/>
      <w:marTop w:val="0"/>
      <w:marBottom w:val="0"/>
      <w:divBdr>
        <w:top w:val="none" w:sz="0" w:space="0" w:color="auto"/>
        <w:left w:val="none" w:sz="0" w:space="0" w:color="auto"/>
        <w:bottom w:val="none" w:sz="0" w:space="0" w:color="auto"/>
        <w:right w:val="none" w:sz="0" w:space="0" w:color="auto"/>
      </w:divBdr>
    </w:div>
    <w:div w:id="1770461945">
      <w:bodyDiv w:val="1"/>
      <w:marLeft w:val="0"/>
      <w:marRight w:val="0"/>
      <w:marTop w:val="0"/>
      <w:marBottom w:val="0"/>
      <w:divBdr>
        <w:top w:val="none" w:sz="0" w:space="0" w:color="auto"/>
        <w:left w:val="none" w:sz="0" w:space="0" w:color="auto"/>
        <w:bottom w:val="none" w:sz="0" w:space="0" w:color="auto"/>
        <w:right w:val="none" w:sz="0" w:space="0" w:color="auto"/>
      </w:divBdr>
    </w:div>
    <w:div w:id="1788113815">
      <w:bodyDiv w:val="1"/>
      <w:marLeft w:val="0"/>
      <w:marRight w:val="0"/>
      <w:marTop w:val="0"/>
      <w:marBottom w:val="0"/>
      <w:divBdr>
        <w:top w:val="none" w:sz="0" w:space="0" w:color="auto"/>
        <w:left w:val="none" w:sz="0" w:space="0" w:color="auto"/>
        <w:bottom w:val="none" w:sz="0" w:space="0" w:color="auto"/>
        <w:right w:val="none" w:sz="0" w:space="0" w:color="auto"/>
      </w:divBdr>
    </w:div>
    <w:div w:id="1790272842">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
    <w:div w:id="1845365264">
      <w:bodyDiv w:val="1"/>
      <w:marLeft w:val="0"/>
      <w:marRight w:val="0"/>
      <w:marTop w:val="0"/>
      <w:marBottom w:val="0"/>
      <w:divBdr>
        <w:top w:val="none" w:sz="0" w:space="0" w:color="auto"/>
        <w:left w:val="none" w:sz="0" w:space="0" w:color="auto"/>
        <w:bottom w:val="none" w:sz="0" w:space="0" w:color="auto"/>
        <w:right w:val="none" w:sz="0" w:space="0" w:color="auto"/>
      </w:divBdr>
    </w:div>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 w:id="1860116949">
      <w:bodyDiv w:val="1"/>
      <w:marLeft w:val="0"/>
      <w:marRight w:val="0"/>
      <w:marTop w:val="0"/>
      <w:marBottom w:val="0"/>
      <w:divBdr>
        <w:top w:val="none" w:sz="0" w:space="0" w:color="auto"/>
        <w:left w:val="none" w:sz="0" w:space="0" w:color="auto"/>
        <w:bottom w:val="none" w:sz="0" w:space="0" w:color="auto"/>
        <w:right w:val="none" w:sz="0" w:space="0" w:color="auto"/>
      </w:divBdr>
    </w:div>
    <w:div w:id="1870953573">
      <w:bodyDiv w:val="1"/>
      <w:marLeft w:val="0"/>
      <w:marRight w:val="0"/>
      <w:marTop w:val="0"/>
      <w:marBottom w:val="0"/>
      <w:divBdr>
        <w:top w:val="none" w:sz="0" w:space="0" w:color="auto"/>
        <w:left w:val="none" w:sz="0" w:space="0" w:color="auto"/>
        <w:bottom w:val="none" w:sz="0" w:space="0" w:color="auto"/>
        <w:right w:val="none" w:sz="0" w:space="0" w:color="auto"/>
      </w:divBdr>
    </w:div>
    <w:div w:id="1885210933">
      <w:bodyDiv w:val="1"/>
      <w:marLeft w:val="0"/>
      <w:marRight w:val="0"/>
      <w:marTop w:val="0"/>
      <w:marBottom w:val="0"/>
      <w:divBdr>
        <w:top w:val="none" w:sz="0" w:space="0" w:color="auto"/>
        <w:left w:val="none" w:sz="0" w:space="0" w:color="auto"/>
        <w:bottom w:val="none" w:sz="0" w:space="0" w:color="auto"/>
        <w:right w:val="none" w:sz="0" w:space="0" w:color="auto"/>
      </w:divBdr>
    </w:div>
    <w:div w:id="1886410439">
      <w:bodyDiv w:val="1"/>
      <w:marLeft w:val="0"/>
      <w:marRight w:val="0"/>
      <w:marTop w:val="0"/>
      <w:marBottom w:val="0"/>
      <w:divBdr>
        <w:top w:val="none" w:sz="0" w:space="0" w:color="auto"/>
        <w:left w:val="none" w:sz="0" w:space="0" w:color="auto"/>
        <w:bottom w:val="none" w:sz="0" w:space="0" w:color="auto"/>
        <w:right w:val="none" w:sz="0" w:space="0" w:color="auto"/>
      </w:divBdr>
    </w:div>
    <w:div w:id="1899435425">
      <w:bodyDiv w:val="1"/>
      <w:marLeft w:val="0"/>
      <w:marRight w:val="0"/>
      <w:marTop w:val="0"/>
      <w:marBottom w:val="0"/>
      <w:divBdr>
        <w:top w:val="none" w:sz="0" w:space="0" w:color="auto"/>
        <w:left w:val="none" w:sz="0" w:space="0" w:color="auto"/>
        <w:bottom w:val="none" w:sz="0" w:space="0" w:color="auto"/>
        <w:right w:val="none" w:sz="0" w:space="0" w:color="auto"/>
      </w:divBdr>
    </w:div>
    <w:div w:id="1911964814">
      <w:bodyDiv w:val="1"/>
      <w:marLeft w:val="0"/>
      <w:marRight w:val="0"/>
      <w:marTop w:val="0"/>
      <w:marBottom w:val="0"/>
      <w:divBdr>
        <w:top w:val="none" w:sz="0" w:space="0" w:color="auto"/>
        <w:left w:val="none" w:sz="0" w:space="0" w:color="auto"/>
        <w:bottom w:val="none" w:sz="0" w:space="0" w:color="auto"/>
        <w:right w:val="none" w:sz="0" w:space="0" w:color="auto"/>
      </w:divBdr>
    </w:div>
    <w:div w:id="1914512761">
      <w:bodyDiv w:val="1"/>
      <w:marLeft w:val="0"/>
      <w:marRight w:val="0"/>
      <w:marTop w:val="0"/>
      <w:marBottom w:val="0"/>
      <w:divBdr>
        <w:top w:val="none" w:sz="0" w:space="0" w:color="auto"/>
        <w:left w:val="none" w:sz="0" w:space="0" w:color="auto"/>
        <w:bottom w:val="none" w:sz="0" w:space="0" w:color="auto"/>
        <w:right w:val="none" w:sz="0" w:space="0" w:color="auto"/>
      </w:divBdr>
    </w:div>
    <w:div w:id="1916354201">
      <w:bodyDiv w:val="1"/>
      <w:marLeft w:val="0"/>
      <w:marRight w:val="0"/>
      <w:marTop w:val="0"/>
      <w:marBottom w:val="0"/>
      <w:divBdr>
        <w:top w:val="none" w:sz="0" w:space="0" w:color="auto"/>
        <w:left w:val="none" w:sz="0" w:space="0" w:color="auto"/>
        <w:bottom w:val="none" w:sz="0" w:space="0" w:color="auto"/>
        <w:right w:val="none" w:sz="0" w:space="0" w:color="auto"/>
      </w:divBdr>
    </w:div>
    <w:div w:id="1922788752">
      <w:bodyDiv w:val="1"/>
      <w:marLeft w:val="0"/>
      <w:marRight w:val="0"/>
      <w:marTop w:val="0"/>
      <w:marBottom w:val="0"/>
      <w:divBdr>
        <w:top w:val="none" w:sz="0" w:space="0" w:color="auto"/>
        <w:left w:val="none" w:sz="0" w:space="0" w:color="auto"/>
        <w:bottom w:val="none" w:sz="0" w:space="0" w:color="auto"/>
        <w:right w:val="none" w:sz="0" w:space="0" w:color="auto"/>
      </w:divBdr>
    </w:div>
    <w:div w:id="1925602081">
      <w:bodyDiv w:val="1"/>
      <w:marLeft w:val="0"/>
      <w:marRight w:val="0"/>
      <w:marTop w:val="0"/>
      <w:marBottom w:val="0"/>
      <w:divBdr>
        <w:top w:val="none" w:sz="0" w:space="0" w:color="auto"/>
        <w:left w:val="none" w:sz="0" w:space="0" w:color="auto"/>
        <w:bottom w:val="none" w:sz="0" w:space="0" w:color="auto"/>
        <w:right w:val="none" w:sz="0" w:space="0" w:color="auto"/>
      </w:divBdr>
    </w:div>
    <w:div w:id="1928072057">
      <w:bodyDiv w:val="1"/>
      <w:marLeft w:val="0"/>
      <w:marRight w:val="0"/>
      <w:marTop w:val="0"/>
      <w:marBottom w:val="0"/>
      <w:divBdr>
        <w:top w:val="none" w:sz="0" w:space="0" w:color="auto"/>
        <w:left w:val="none" w:sz="0" w:space="0" w:color="auto"/>
        <w:bottom w:val="none" w:sz="0" w:space="0" w:color="auto"/>
        <w:right w:val="none" w:sz="0" w:space="0" w:color="auto"/>
      </w:divBdr>
    </w:div>
    <w:div w:id="1938826997">
      <w:bodyDiv w:val="1"/>
      <w:marLeft w:val="0"/>
      <w:marRight w:val="0"/>
      <w:marTop w:val="0"/>
      <w:marBottom w:val="0"/>
      <w:divBdr>
        <w:top w:val="none" w:sz="0" w:space="0" w:color="auto"/>
        <w:left w:val="none" w:sz="0" w:space="0" w:color="auto"/>
        <w:bottom w:val="none" w:sz="0" w:space="0" w:color="auto"/>
        <w:right w:val="none" w:sz="0" w:space="0" w:color="auto"/>
      </w:divBdr>
    </w:div>
    <w:div w:id="1949196110">
      <w:bodyDiv w:val="1"/>
      <w:marLeft w:val="0"/>
      <w:marRight w:val="0"/>
      <w:marTop w:val="0"/>
      <w:marBottom w:val="0"/>
      <w:divBdr>
        <w:top w:val="none" w:sz="0" w:space="0" w:color="auto"/>
        <w:left w:val="none" w:sz="0" w:space="0" w:color="auto"/>
        <w:bottom w:val="none" w:sz="0" w:space="0" w:color="auto"/>
        <w:right w:val="none" w:sz="0" w:space="0" w:color="auto"/>
      </w:divBdr>
    </w:div>
    <w:div w:id="1957059495">
      <w:bodyDiv w:val="1"/>
      <w:marLeft w:val="0"/>
      <w:marRight w:val="0"/>
      <w:marTop w:val="0"/>
      <w:marBottom w:val="0"/>
      <w:divBdr>
        <w:top w:val="none" w:sz="0" w:space="0" w:color="auto"/>
        <w:left w:val="none" w:sz="0" w:space="0" w:color="auto"/>
        <w:bottom w:val="none" w:sz="0" w:space="0" w:color="auto"/>
        <w:right w:val="none" w:sz="0" w:space="0" w:color="auto"/>
      </w:divBdr>
    </w:div>
    <w:div w:id="1960070027">
      <w:bodyDiv w:val="1"/>
      <w:marLeft w:val="0"/>
      <w:marRight w:val="0"/>
      <w:marTop w:val="0"/>
      <w:marBottom w:val="0"/>
      <w:divBdr>
        <w:top w:val="none" w:sz="0" w:space="0" w:color="auto"/>
        <w:left w:val="none" w:sz="0" w:space="0" w:color="auto"/>
        <w:bottom w:val="none" w:sz="0" w:space="0" w:color="auto"/>
        <w:right w:val="none" w:sz="0" w:space="0" w:color="auto"/>
      </w:divBdr>
    </w:div>
    <w:div w:id="1960140493">
      <w:bodyDiv w:val="1"/>
      <w:marLeft w:val="0"/>
      <w:marRight w:val="0"/>
      <w:marTop w:val="0"/>
      <w:marBottom w:val="0"/>
      <w:divBdr>
        <w:top w:val="none" w:sz="0" w:space="0" w:color="auto"/>
        <w:left w:val="none" w:sz="0" w:space="0" w:color="auto"/>
        <w:bottom w:val="none" w:sz="0" w:space="0" w:color="auto"/>
        <w:right w:val="none" w:sz="0" w:space="0" w:color="auto"/>
      </w:divBdr>
    </w:div>
    <w:div w:id="1960912632">
      <w:bodyDiv w:val="1"/>
      <w:marLeft w:val="0"/>
      <w:marRight w:val="0"/>
      <w:marTop w:val="0"/>
      <w:marBottom w:val="0"/>
      <w:divBdr>
        <w:top w:val="none" w:sz="0" w:space="0" w:color="auto"/>
        <w:left w:val="none" w:sz="0" w:space="0" w:color="auto"/>
        <w:bottom w:val="none" w:sz="0" w:space="0" w:color="auto"/>
        <w:right w:val="none" w:sz="0" w:space="0" w:color="auto"/>
      </w:divBdr>
    </w:div>
    <w:div w:id="1982885912">
      <w:bodyDiv w:val="1"/>
      <w:marLeft w:val="0"/>
      <w:marRight w:val="0"/>
      <w:marTop w:val="0"/>
      <w:marBottom w:val="0"/>
      <w:divBdr>
        <w:top w:val="none" w:sz="0" w:space="0" w:color="auto"/>
        <w:left w:val="none" w:sz="0" w:space="0" w:color="auto"/>
        <w:bottom w:val="none" w:sz="0" w:space="0" w:color="auto"/>
        <w:right w:val="none" w:sz="0" w:space="0" w:color="auto"/>
      </w:divBdr>
    </w:div>
    <w:div w:id="2003852344">
      <w:bodyDiv w:val="1"/>
      <w:marLeft w:val="0"/>
      <w:marRight w:val="0"/>
      <w:marTop w:val="0"/>
      <w:marBottom w:val="0"/>
      <w:divBdr>
        <w:top w:val="none" w:sz="0" w:space="0" w:color="auto"/>
        <w:left w:val="none" w:sz="0" w:space="0" w:color="auto"/>
        <w:bottom w:val="none" w:sz="0" w:space="0" w:color="auto"/>
        <w:right w:val="none" w:sz="0" w:space="0" w:color="auto"/>
      </w:divBdr>
    </w:div>
    <w:div w:id="2004311810">
      <w:bodyDiv w:val="1"/>
      <w:marLeft w:val="0"/>
      <w:marRight w:val="0"/>
      <w:marTop w:val="0"/>
      <w:marBottom w:val="0"/>
      <w:divBdr>
        <w:top w:val="none" w:sz="0" w:space="0" w:color="auto"/>
        <w:left w:val="none" w:sz="0" w:space="0" w:color="auto"/>
        <w:bottom w:val="none" w:sz="0" w:space="0" w:color="auto"/>
        <w:right w:val="none" w:sz="0" w:space="0" w:color="auto"/>
      </w:divBdr>
    </w:div>
    <w:div w:id="2007174374">
      <w:bodyDiv w:val="1"/>
      <w:marLeft w:val="0"/>
      <w:marRight w:val="0"/>
      <w:marTop w:val="0"/>
      <w:marBottom w:val="0"/>
      <w:divBdr>
        <w:top w:val="none" w:sz="0" w:space="0" w:color="auto"/>
        <w:left w:val="none" w:sz="0" w:space="0" w:color="auto"/>
        <w:bottom w:val="none" w:sz="0" w:space="0" w:color="auto"/>
        <w:right w:val="none" w:sz="0" w:space="0" w:color="auto"/>
      </w:divBdr>
    </w:div>
    <w:div w:id="2009747056">
      <w:bodyDiv w:val="1"/>
      <w:marLeft w:val="0"/>
      <w:marRight w:val="0"/>
      <w:marTop w:val="0"/>
      <w:marBottom w:val="0"/>
      <w:divBdr>
        <w:top w:val="none" w:sz="0" w:space="0" w:color="auto"/>
        <w:left w:val="none" w:sz="0" w:space="0" w:color="auto"/>
        <w:bottom w:val="none" w:sz="0" w:space="0" w:color="auto"/>
        <w:right w:val="none" w:sz="0" w:space="0" w:color="auto"/>
      </w:divBdr>
    </w:div>
    <w:div w:id="2033872969">
      <w:bodyDiv w:val="1"/>
      <w:marLeft w:val="0"/>
      <w:marRight w:val="0"/>
      <w:marTop w:val="0"/>
      <w:marBottom w:val="0"/>
      <w:divBdr>
        <w:top w:val="none" w:sz="0" w:space="0" w:color="auto"/>
        <w:left w:val="none" w:sz="0" w:space="0" w:color="auto"/>
        <w:bottom w:val="none" w:sz="0" w:space="0" w:color="auto"/>
        <w:right w:val="none" w:sz="0" w:space="0" w:color="auto"/>
      </w:divBdr>
    </w:div>
    <w:div w:id="2043507246">
      <w:bodyDiv w:val="1"/>
      <w:marLeft w:val="0"/>
      <w:marRight w:val="0"/>
      <w:marTop w:val="0"/>
      <w:marBottom w:val="0"/>
      <w:divBdr>
        <w:top w:val="none" w:sz="0" w:space="0" w:color="auto"/>
        <w:left w:val="none" w:sz="0" w:space="0" w:color="auto"/>
        <w:bottom w:val="none" w:sz="0" w:space="0" w:color="auto"/>
        <w:right w:val="none" w:sz="0" w:space="0" w:color="auto"/>
      </w:divBdr>
    </w:div>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 w:id="2073845493">
      <w:bodyDiv w:val="1"/>
      <w:marLeft w:val="0"/>
      <w:marRight w:val="0"/>
      <w:marTop w:val="0"/>
      <w:marBottom w:val="0"/>
      <w:divBdr>
        <w:top w:val="none" w:sz="0" w:space="0" w:color="auto"/>
        <w:left w:val="none" w:sz="0" w:space="0" w:color="auto"/>
        <w:bottom w:val="none" w:sz="0" w:space="0" w:color="auto"/>
        <w:right w:val="none" w:sz="0" w:space="0" w:color="auto"/>
      </w:divBdr>
    </w:div>
    <w:div w:id="2085492100">
      <w:bodyDiv w:val="1"/>
      <w:marLeft w:val="0"/>
      <w:marRight w:val="0"/>
      <w:marTop w:val="0"/>
      <w:marBottom w:val="0"/>
      <w:divBdr>
        <w:top w:val="none" w:sz="0" w:space="0" w:color="auto"/>
        <w:left w:val="none" w:sz="0" w:space="0" w:color="auto"/>
        <w:bottom w:val="none" w:sz="0" w:space="0" w:color="auto"/>
        <w:right w:val="none" w:sz="0" w:space="0" w:color="auto"/>
      </w:divBdr>
    </w:div>
    <w:div w:id="2110003558">
      <w:bodyDiv w:val="1"/>
      <w:marLeft w:val="0"/>
      <w:marRight w:val="0"/>
      <w:marTop w:val="0"/>
      <w:marBottom w:val="0"/>
      <w:divBdr>
        <w:top w:val="none" w:sz="0" w:space="0" w:color="auto"/>
        <w:left w:val="none" w:sz="0" w:space="0" w:color="auto"/>
        <w:bottom w:val="none" w:sz="0" w:space="0" w:color="auto"/>
        <w:right w:val="none" w:sz="0" w:space="0" w:color="auto"/>
      </w:divBdr>
    </w:div>
    <w:div w:id="2121216784">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30082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NZG18</b:Tag>
    <b:SourceType>InternetSite</b:SourceType>
    <b:Guid>{774DA51D-6B01-7544-8C63-94C58645390B}</b:Guid>
    <b:Title>Geothermal Energy &amp; Electricity Generation</b:Title>
    <b:Year>2018</b:Year>
    <b:Author>
      <b:Author>
        <b:Corporate>NZ Geothermal Association</b:Corporate>
      </b:Author>
    </b:Author>
    <b:URL>http://nzgeothermal.org.nz/elec_geo/</b:URL>
    <b:ProductionCompany>NZ Geothermal Association</b:ProductionCompany>
    <b:Month>April</b:Month>
    <b:Day>27</b:Day>
    <b:YearAccessed>2018</b:YearAccessed>
    <b:MonthAccessed>April</b:MonthAccessed>
    <b:DayAccessed>27</b:DayAccessed>
    <b:RefOrder>1</b:RefOrder>
  </b:Source>
  <b:Source>
    <b:Tag>Wai04</b:Tag>
    <b:SourceType>InternetSite</b:SourceType>
    <b:Guid>{700E8360-D397-3546-B38F-6BF7BBFF48D0}</b:Guid>
    <b:Title>Consents granted for contact geothermal operations</b:Title>
    <b:Year>2004</b:Year>
    <b:Month>October</b:Month>
    <b:Day>15</b:Day>
    <b:URL>https://www.waikatoregion.govt.nz/community/whats-happening/news/media-releases-archived/consents-granted-for-contact-geothermal-operations/</b:URL>
    <b:ProductionCompany>New Zealand Government</b:ProductionCompany>
    <b:YearAccessed>2018</b:YearAccessed>
    <b:MonthAccessed>May</b:MonthAccessed>
    <b:DayAccessed>9</b:DayAccessed>
    <b:Author>
      <b:Author>
        <b:Corporate>Waikato Regional Council</b:Corporate>
      </b:Author>
    </b:Author>
    <b:RefOrder>4</b:RefOrder>
  </b:Source>
  <b:Source>
    <b:Tag>Hua92</b:Tag>
    <b:SourceType>ConferenceProceedings</b:SourceType>
    <b:Guid>{FD1AAD60-5399-8649-9FC1-C9A3DCF431DD}</b:Guid>
    <b:Title>Non-Linear Modelling of a Geothermal Steam Pipe Network</b:Title>
    <b:Publisher>Geothermal Institute</b:Publisher>
    <b:City>Auckland</b:City>
    <b:Year>1992</b:Year>
    <b:ConferenceName>New Zealand Geothermal Workshop</b:ConferenceName>
    <b:Author>
      <b:Author>
        <b:NameList>
          <b:Person>
            <b:Last>Huang</b:Last>
            <b:First>Y</b:First>
          </b:Person>
          <b:Person>
            <b:Last>Freeston</b:Last>
            <b:Middle>H</b:Middle>
            <b:First>D</b:First>
          </b:Person>
        </b:NameList>
      </b:Author>
    </b:Author>
    <b:RefOrder>6</b:RefOrder>
  </b:Source>
  <b:Source>
    <b:Tag>Wym14</b:Tag>
    <b:SourceType>ConferenceProceedings</b:SourceType>
    <b:Guid>{1B826579-4468-8A4C-B200-A527AAFD6D8A}</b:Guid>
    <b:Title>Wairakei Powerstation Discharges</b:Title>
    <b:Year>2014</b:Year>
    <b:ConferenceName>Water NZ Annual Conference</b:ConferenceName>
    <b:Author>
      <b:Author>
        <b:NameList>
          <b:Person>
            <b:Last>Wymer</b:Last>
            <b:Middle>L</b:Middle>
            <b:First>A</b:First>
          </b:Person>
          <b:Person>
            <b:Last>Nicholson</b:Last>
            <b:Middle>A</b:Middle>
            <b:First>S</b:First>
          </b:Person>
        </b:NameList>
      </b:Author>
    </b:Author>
    <b:RefOrder>3</b:RefOrder>
  </b:Source>
  <b:Source>
    <b:Tag>Gou99</b:Tag>
    <b:SourceType>JournalArticle</b:SourceType>
    <b:Guid>{7DC3B539-37EA-CE44-A155-B1E3DA318DC2}</b:Guid>
    <b:Title>Computational methods for planning and evaluating geothermal energy projects</b:Title>
    <b:JournalName>Energy Policy</b:JournalName>
    <b:Year>1999</b:Year>
    <b:Issue>27</b:Issue>
    <b:Pages>147-154</b:Pages>
    <b:Author>
      <b:Author>
        <b:NameList>
          <b:Person>
            <b:Last>Goumas</b:Last>
            <b:Middle>G</b:Middle>
            <b:First>M</b:First>
          </b:Person>
          <b:Person>
            <b:Last>Lygerou</b:Last>
            <b:Middle>A</b:Middle>
            <b:First>V</b:First>
          </b:Person>
          <b:Person>
            <b:Last>Papayannakis</b:Last>
            <b:Middle>E</b:Middle>
            <b:First>L</b:First>
          </b:Person>
        </b:NameList>
      </b:Author>
    </b:Author>
    <b:RefOrder>10</b:RefOrder>
  </b:Source>
  <b:Source>
    <b:Tag>Wig15</b:Tag>
    <b:SourceType>JournalArticle</b:SourceType>
    <b:Guid>{5E4CD9DD-DA7E-A949-8321-154CBEF9BFFB}</b:Guid>
    <b:Title>Modelling the Surface Plant of a Geothermal Power Station</b:Title>
    <b:Year>2015</b:Year>
    <b:Pages>12-17</b:Pages>
    <b:Author>
      <b:Author>
        <b:NameList>
          <b:Person>
            <b:Last>Wigram</b:Last>
            <b:First>Keith</b:First>
          </b:Person>
        </b:NameList>
      </b:Author>
    </b:Author>
    <b:JournalName>IPENZ Transactions</b:JournalName>
    <b:Issue>42</b:Issue>
    <b:RefOrder>8</b:RefOrder>
  </b:Source>
  <b:Source>
    <b:Tag>Zar14</b:Tag>
    <b:SourceType>JournalArticle</b:SourceType>
    <b:Guid>{26C0579A-22DF-9145-A79F-58DD219461B6}</b:Guid>
    <b:Title>Efficiency of geothermal power plants: A worldwide review</b:Title>
    <b:City>Auckland</b:City>
    <b:Year>2014</b:Year>
    <b:Pages>142-153</b:Pages>
    <b:Author>
      <b:Author>
        <b:NameList>
          <b:Person>
            <b:Last>Zarrouk</b:Last>
            <b:Middle>J</b:Middle>
            <b:First>Sadiq</b:First>
          </b:Person>
          <b:Person>
            <b:Last>Moon</b:Last>
            <b:First>Hyungsul</b:First>
          </b:Person>
        </b:NameList>
      </b:Author>
    </b:Author>
    <b:JournalName>Geothermics</b:JournalName>
    <b:Month>January</b:Month>
    <b:Day>15</b:Day>
    <b:Issue>51</b:Issue>
    <b:RefOrder>5</b:RefOrder>
  </b:Source>
  <b:Source>
    <b:Tag>Pau09</b:Tag>
    <b:SourceType>JournalArticle</b:SourceType>
    <b:Guid>{755B0AA6-C25A-0A40-BBAE-BE40A083EF94}</b:Guid>
    <b:Title>Evolution of the Wairakei geothermal reservoir during 50 years of production</b:Title>
    <b:Year>2009</b:Year>
    <b:Author>
      <b:Author>
        <b:NameList>
          <b:Person>
            <b:Last>Bixley</b:Last>
            <b:First>Paul</b:First>
          </b:Person>
          <b:Person>
            <b:Last>Clotworthy</b:Last>
            <b:First>Alan</b:First>
          </b:Person>
          <b:Person>
            <b:Last>Mannington</b:Last>
            <b:First>Warren</b:First>
          </b:Person>
        </b:NameList>
      </b:Author>
    </b:Author>
    <b:JournalName>Geothermics</b:JournalName>
    <b:Issue>38</b:Issue>
    <b:Pages>145-154</b:Pages>
    <b:RefOrder>2</b:RefOrder>
  </b:Source>
  <b:Source>
    <b:Tag>Mit11</b:Tag>
    <b:SourceType>Misc</b:SourceType>
    <b:Guid>{5824271C-B674-B746-9760-266DD238C29A}</b:Guid>
    <b:Title>PuLP: A Linear Programming Toolkit for Python</b:Title>
    <b:Publisher>The University of Auckland</b:Publisher>
    <b:City>Auckland</b:City>
    <b:Year>2011</b:Year>
    <b:Month>September</b:Month>
    <b:Day>5</b:Day>
    <b:CountryRegion>New Zealand</b:CountryRegion>
    <b:Author>
      <b:Author>
        <b:NameList>
          <b:Person>
            <b:Last>Mitchell</b:Last>
            <b:First>Stuart</b:First>
          </b:Person>
          <b:Person>
            <b:Last>O'Sullivan</b:Last>
            <b:First>Michael</b:First>
          </b:Person>
          <b:Person>
            <b:Last>Dunning</b:Last>
            <b:First>Iain</b:First>
          </b:Person>
        </b:NameList>
      </b:Author>
    </b:Author>
    <b:RefOrder>11</b:RefOrder>
  </b:Source>
  <b:Source>
    <b:Tag>Fon15</b:Tag>
    <b:SourceType>InternetSite</b:SourceType>
    <b:Guid>{9CD7C7E0-C32B-404F-ABE1-660C954D3CA9}</b:Guid>
    <b:Title>PyMC Documentation</b:Title>
    <b:Year>2015</b:Year>
    <b:Month>September</b:Month>
    <b:Day>15</b:Day>
    <b:Author>
      <b:Author>
        <b:NameList>
          <b:Person>
            <b:Last>Fonnesbeck</b:Last>
            <b:First>Chris</b:First>
          </b:Person>
          <b:Person>
            <b:Last>Patil</b:Last>
            <b:First>Anand</b:First>
          </b:Person>
          <b:Person>
            <b:Last>Huard</b:Last>
            <b:First>David</b:First>
          </b:Person>
          <b:Person>
            <b:Last>Salvatier</b:Last>
            <b:First>John</b:First>
          </b:Person>
        </b:NameList>
      </b:Author>
    </b:Author>
    <b:URL>https://pymc-devs.github.io/pymc/README.html#history</b:URL>
    <b:ProductionCompany>GitHub</b:ProductionCompany>
    <b:YearAccessed>2018</b:YearAccessed>
    <b:MonthAccessed>May</b:MonthAccessed>
    <b:DayAccessed>10</b:DayAccessed>
    <b:RefOrder>15</b:RefOrder>
  </b:Source>
  <b:Source>
    <b:Tag>Plu16</b:Tag>
    <b:SourceType>InternetSite</b:SourceType>
    <b:Guid>{FFE1F097-E017-874A-8563-4BF3A5B660F8}</b:Guid>
    <b:Author>
      <b:Author>
        <b:NameList>
          <b:Person>
            <b:Last>Plummer</b:Last>
            <b:First>Martyn</b:First>
          </b:Person>
          <b:Person>
            <b:Last>Stukalov</b:Last>
            <b:First>Alexey</b:First>
          </b:Person>
          <b:Person>
            <b:Last>Denwood</b:Last>
            <b:First>Matt</b:First>
          </b:Person>
        </b:NameList>
      </b:Author>
    </b:Author>
    <b:Title>rjags: Bayesian Graphical Models using MCMC</b:Title>
    <b:InternetSiteTitle>CRAN</b:InternetSiteTitle>
    <b:URL>https://cran.r-project.org/web/packages/rjags/index.html</b:URL>
    <b:ProductionCompany>CRAN</b:ProductionCompany>
    <b:Year>2016</b:Year>
    <b:Month>February</b:Month>
    <b:Day>19</b:Day>
    <b:YearAccessed>2018</b:YearAccessed>
    <b:MonthAccessed>May</b:MonthAccessed>
    <b:DayAccessed>10</b:DayAccessed>
    <b:RefOrder>14</b:RefOrder>
  </b:Source>
  <b:Source>
    <b:Tag>Plu03</b:Tag>
    <b:SourceType>ConferenceProceedings</b:SourceType>
    <b:Guid>{66F7889A-9833-9E42-83B1-1F9F213551BA}</b:Guid>
    <b:Title>JAGS: A Program for Analysis of Bayesian Graphical Models Using Gibbs Sampling</b:Title>
    <b:Year>2003</b:Year>
    <b:Author>
      <b:Author>
        <b:NameList>
          <b:Person>
            <b:Last>Plummer</b:Last>
            <b:First>Martyn</b:First>
          </b:Person>
        </b:NameList>
      </b:Author>
    </b:Author>
    <b:ConferenceName>Proceedings of the 3rd International Workshop on Distributed Statistical Computing</b:ConferenceName>
    <b:City>Vienna</b:City>
    <b:RefOrder>13</b:RefOrder>
  </b:Source>
  <b:Source>
    <b:Tag>Pou</b:Tag>
    <b:SourceType>JournalArticle</b:SourceType>
    <b:Guid>{E6A4FFD5-0051-B144-90E7-D0D6CDFD617A}</b:Guid>
    <b:Author>
      <b:Author>
        <b:NameList>
          <b:Person>
            <b:Last>Poulakis</b:Last>
            <b:First>Z</b:First>
          </b:Person>
          <b:Person>
            <b:Last>Valougeorgis</b:Last>
            <b:First>D</b:First>
          </b:Person>
          <b:Person>
            <b:Last>Papadimitriou</b:Last>
            <b:First>C</b:First>
          </b:Person>
        </b:NameList>
      </b:Author>
    </b:Author>
    <b:Title>Leakage detection in water pipe networks using a Bayesian probabilistic framework</b:Title>
    <b:JournalName>Probabilistic Engineering Mechanics</b:JournalName>
    <b:Year>2003</b:Year>
    <b:Issue>18</b:Issue>
    <b:Pages>315-327</b:Pages>
    <b:RefOrder>9</b:RefOrder>
  </b:Source>
  <b:Source>
    <b:Tag>Har15</b:Tag>
    <b:SourceType>ConferenceProceedings</b:SourceType>
    <b:Guid>{468237FD-E142-0A42-AE34-ECADA09FCDEC}</b:Guid>
    <b:Author>
      <b:Author>
        <b:NameList>
          <b:Person>
            <b:Last>Harwood</b:Last>
            <b:First>Kim</b:First>
          </b:Person>
          <b:Person>
            <b:Last>Koorey</b:Last>
            <b:First>Kevin</b:First>
          </b:Person>
          <b:Person>
            <b:Last>Mann</b:Last>
            <b:First>Chris</b:First>
          </b:Person>
        </b:NameList>
      </b:Author>
    </b:Author>
    <b:Title>Te Mihi Steamfield Production Development Design</b:Title>
    <b:ConferenceName>World Geothermal Congress</b:ConferenceName>
    <b:City>Melbourne</b:City>
    <b:Year>2015</b:Year>
    <b:RefOrder>12</b:RefOrder>
  </b:Source>
  <b:Source>
    <b:Tag>Bar77</b:Tag>
    <b:SourceType>JournalArticle</b:SourceType>
    <b:Guid>{66149AAE-2658-8F49-96FE-95B6C4E0BAB4}</b:Guid>
    <b:Title>Scheduling a Backlog of Oilwell Workovers</b:Title>
    <b:Year>1977</b:Year>
    <b:Pages>1651-1653</b:Pages>
    <b:Author>
      <b:Author>
        <b:NameList>
          <b:Person>
            <b:Last>Barnes</b:Last>
            <b:Middle>W</b:Middle>
            <b:First>J</b:First>
          </b:Person>
          <b:Person>
            <b:Last>Brennan</b:Last>
            <b:Middle>J</b:Middle>
            <b:First>J</b:First>
          </b:Person>
          <b:Person>
            <b:Last>Knapp</b:Last>
            <b:Middle>M</b:Middle>
            <b:First>R</b:First>
          </b:Person>
        </b:NameList>
      </b:Author>
    </b:Author>
    <b:JournalName>Journal of Petroleum Technology</b:JournalName>
    <b:Issue>29</b:Issue>
    <b:RefOrder>7</b:RefOrder>
  </b:Source>
</b:Sources>
</file>

<file path=customXml/itemProps1.xml><?xml version="1.0" encoding="utf-8"?>
<ds:datastoreItem xmlns:ds="http://schemas.openxmlformats.org/officeDocument/2006/customXml" ds:itemID="{CF4972A8-DA85-4D6D-9AD6-FF22AFE7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Cameron Walker</cp:lastModifiedBy>
  <cp:revision>6</cp:revision>
  <dcterms:created xsi:type="dcterms:W3CDTF">2018-05-28T00:04:00Z</dcterms:created>
  <dcterms:modified xsi:type="dcterms:W3CDTF">2018-05-28T01:10:00Z</dcterms:modified>
</cp:coreProperties>
</file>